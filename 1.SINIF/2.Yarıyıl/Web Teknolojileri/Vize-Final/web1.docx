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016" w:rsidRPr="008E5016" w:rsidRDefault="008E5016" w:rsidP="008E5016">
      <w:pPr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>
        <w:t>v</w:t>
      </w:r>
      <w:ins w:id="1" w:author="Unknown">
        <w:r w:rsidRPr="008E5016">
          <w:rPr>
            <w:rFonts w:ascii="Arial" w:eastAsia="Times New Roman" w:hAnsi="Arial" w:cs="Arial"/>
            <w:sz w:val="16"/>
            <w:szCs w:val="16"/>
          </w:rPr>
          <w:t>1.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Coder,  tüm pencere ve panellerin görsel tasarım için optimize edildiği çalışma alanıdır.</w:t>
        </w:r>
        <w:r w:rsidRPr="008E50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8E5016">
          <w:rPr>
            <w:rFonts w:ascii="Arial" w:eastAsia="Times New Roman" w:hAnsi="Arial" w:cs="Arial"/>
            <w:sz w:val="16"/>
            <w:szCs w:val="16"/>
          </w:rPr>
          <w:t>2.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Aşağıdakilerden hangisi başlık için tanımlanmış bir stildir?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p {font-size: 20pt; color: red}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u {font-size: 20pt; color: red}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s2 {font-size: 20pt; color: red}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d.</w:t>
        </w:r>
        <w:r w:rsidRPr="002518E1">
          <w:rPr>
            <w:rFonts w:ascii="Times  New Roman ;" w:eastAsia="Times New Roman" w:hAnsi="Times  New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h3 {font-size: 20pt; color: red}</w:t>
        </w:r>
      </w:ins>
    </w:p>
    <w:p w:rsidR="008E5016" w:rsidRPr="008E5016" w:rsidRDefault="008E5016" w:rsidP="008E5016">
      <w:pPr>
        <w:spacing w:after="0" w:line="240" w:lineRule="auto"/>
        <w:ind w:left="478" w:right="232" w:hanging="360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8E5016">
          <w:rPr>
            <w:rFonts w:ascii="Arial" w:eastAsia="Times New Roman" w:hAnsi="Arial" w:cs="Arial"/>
            <w:sz w:val="16"/>
            <w:szCs w:val="16"/>
          </w:rPr>
          <w:t>3.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Site tanımlama işlemi için Site menüsü altında bulunan Get seçeneği çalıştırılmalıdır.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0" w:author="Unknown"/>
          <w:rFonts w:ascii="Times New Roman" w:eastAsia="Times New Roman" w:hAnsi="Times New Roman" w:cs="Times New Roman"/>
          <w:sz w:val="24"/>
          <w:szCs w:val="24"/>
        </w:rPr>
      </w:pPr>
      <w:ins w:id="21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ins w:id="23" w:author="Unknown">
        <w:r w:rsidRPr="008E5016">
          <w:rPr>
            <w:rFonts w:ascii="Arial" w:eastAsia="Times New Roman" w:hAnsi="Arial" w:cs="Arial"/>
            <w:sz w:val="16"/>
            <w:szCs w:val="16"/>
          </w:rPr>
          <w:t>4.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Dreamweaver editöründe sayfa ile ilgili işlemlerin yapıldığı alana gövde  (body) adı verilmektedir.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a.</w:t>
        </w:r>
        <w:r w:rsidRPr="002518E1">
          <w:rPr>
            <w:rFonts w:ascii="Times New Roman" w:eastAsia="Times New Roman" w:hAnsi="Times New Roman" w:cs="Times New Roman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ins w:id="27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8" w:author="Unknown"/>
          <w:rFonts w:ascii="Times New Roman" w:eastAsia="Times New Roman" w:hAnsi="Times New Roman" w:cs="Times New Roman"/>
          <w:sz w:val="24"/>
          <w:szCs w:val="24"/>
        </w:rPr>
      </w:pPr>
      <w:ins w:id="29" w:author="Unknown">
        <w:r w:rsidRPr="008E5016">
          <w:rPr>
            <w:rFonts w:ascii="Arial" w:eastAsia="Times New Roman" w:hAnsi="Arial" w:cs="Arial"/>
            <w:sz w:val="16"/>
            <w:szCs w:val="16"/>
          </w:rPr>
          <w:t>5.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Stil kısmı HTML dokümanının hangi aralığında tanımlanır?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30" w:author="Unknown"/>
          <w:rFonts w:ascii="Times New Roman" w:eastAsia="Times New Roman" w:hAnsi="Times New Roman" w:cs="Times New Roman"/>
          <w:sz w:val="24"/>
          <w:szCs w:val="24"/>
        </w:rPr>
      </w:pPr>
      <w:ins w:id="31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&lt;head&gt;…&lt;/head&gt;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&lt;title&gt;…&lt;/title&gt;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34" w:author="Unknown"/>
          <w:rFonts w:ascii="Times New Roman" w:eastAsia="Times New Roman" w:hAnsi="Times New Roman" w:cs="Times New Roman"/>
          <w:sz w:val="24"/>
          <w:szCs w:val="24"/>
        </w:rPr>
      </w:pPr>
      <w:ins w:id="35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&lt;body&gt;…&lt;/body&gt;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36" w:author="Unknown"/>
          <w:rFonts w:ascii="Times New Roman" w:eastAsia="Times New Roman" w:hAnsi="Times New Roman" w:cs="Times New Roman"/>
          <w:sz w:val="24"/>
          <w:szCs w:val="24"/>
        </w:rPr>
      </w:pPr>
      <w:ins w:id="37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&lt;form&gt;…&lt;/form&gt;</w:t>
        </w:r>
      </w:ins>
    </w:p>
    <w:p w:rsidR="008E5016" w:rsidRPr="008E5016" w:rsidRDefault="008E5016" w:rsidP="008E5016">
      <w:pPr>
        <w:spacing w:after="0" w:line="240" w:lineRule="auto"/>
        <w:ind w:left="478" w:right="8" w:hanging="360"/>
        <w:rPr>
          <w:ins w:id="38" w:author="Unknown"/>
          <w:rFonts w:ascii="Times New Roman" w:eastAsia="Times New Roman" w:hAnsi="Times New Roman" w:cs="Times New Roman"/>
          <w:sz w:val="24"/>
          <w:szCs w:val="24"/>
        </w:rPr>
      </w:pPr>
    </w:p>
    <w:p w:rsidR="008E5016" w:rsidRPr="008E5016" w:rsidRDefault="008E5016" w:rsidP="008E5016">
      <w:pPr>
        <w:spacing w:after="0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ins w:id="40" w:author="Unknown">
        <w:r w:rsidRPr="008E5016">
          <w:rPr>
            <w:rFonts w:ascii="Arial" w:eastAsia="Times New Roman" w:hAnsi="Arial" w:cs="Arial"/>
            <w:sz w:val="16"/>
            <w:szCs w:val="16"/>
          </w:rPr>
          <w:t>6.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Page Properties penceresinde sayfa içinde seçilmiş olan metin veya nesnelere ait özellikler görüntülenmektedir.</w:t>
        </w:r>
        <w:r w:rsidRPr="008E501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ins w:id="42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43" w:author="Unknown"/>
          <w:rFonts w:ascii="Times New Roman" w:eastAsia="Times New Roman" w:hAnsi="Times New Roman" w:cs="Times New Roman"/>
          <w:sz w:val="24"/>
          <w:szCs w:val="24"/>
        </w:rPr>
      </w:pPr>
      <w:ins w:id="44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283" w:hanging="360"/>
        <w:rPr>
          <w:ins w:id="45" w:author="Unknown"/>
          <w:rFonts w:ascii="Times New Roman" w:eastAsia="Times New Roman" w:hAnsi="Times New Roman" w:cs="Times New Roman"/>
          <w:sz w:val="24"/>
          <w:szCs w:val="24"/>
        </w:rPr>
      </w:pPr>
      <w:ins w:id="46" w:author="Unknown">
        <w:r w:rsidRPr="008E5016">
          <w:rPr>
            <w:rFonts w:ascii="Arial" w:eastAsia="Times New Roman" w:hAnsi="Arial" w:cs="Arial"/>
            <w:sz w:val="16"/>
            <w:szCs w:val="16"/>
          </w:rPr>
          <w:t>7.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Sayfaya başlık atamak için belge araç çubuğunda bulunan Title metin alanına veri girişi yapılmalıdır.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47" w:author="Unknown"/>
          <w:rFonts w:ascii="Times New Roman" w:eastAsia="Times New Roman" w:hAnsi="Times New Roman" w:cs="Times New Roman"/>
          <w:sz w:val="24"/>
          <w:szCs w:val="24"/>
        </w:rPr>
      </w:pPr>
      <w:ins w:id="48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49" w:author="Unknown"/>
          <w:rFonts w:ascii="Times New Roman" w:eastAsia="Times New Roman" w:hAnsi="Times New Roman" w:cs="Times New Roman"/>
          <w:sz w:val="24"/>
          <w:szCs w:val="24"/>
        </w:rPr>
      </w:pPr>
      <w:ins w:id="50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51" w:author="Unknown"/>
          <w:rFonts w:ascii="Times New Roman" w:eastAsia="Times New Roman" w:hAnsi="Times New Roman" w:cs="Times New Roman"/>
          <w:sz w:val="24"/>
          <w:szCs w:val="24"/>
        </w:rPr>
      </w:pPr>
      <w:ins w:id="52" w:author="Unknown">
        <w:r w:rsidRPr="008E5016">
          <w:rPr>
            <w:rFonts w:ascii="Arial" w:eastAsia="Times New Roman" w:hAnsi="Arial" w:cs="Arial"/>
            <w:sz w:val="16"/>
            <w:szCs w:val="16"/>
          </w:rPr>
          <w:t>8.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Belgenin tümünde etkili olan stil çeşidi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53" w:author="Unknown"/>
          <w:rFonts w:ascii="Times New Roman" w:eastAsia="Times New Roman" w:hAnsi="Times New Roman" w:cs="Times New Roman"/>
          <w:sz w:val="24"/>
          <w:szCs w:val="24"/>
        </w:rPr>
      </w:pPr>
      <w:ins w:id="5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Yerel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55" w:author="Unknown"/>
          <w:rFonts w:ascii="Times New Roman" w:eastAsia="Times New Roman" w:hAnsi="Times New Roman" w:cs="Times New Roman"/>
          <w:sz w:val="24"/>
          <w:szCs w:val="24"/>
        </w:rPr>
      </w:pPr>
      <w:ins w:id="5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Genel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57" w:author="Unknown"/>
          <w:rFonts w:ascii="Times New Roman" w:eastAsia="Times New Roman" w:hAnsi="Times New Roman" w:cs="Times New Roman"/>
          <w:sz w:val="24"/>
          <w:szCs w:val="24"/>
        </w:rPr>
      </w:pPr>
      <w:ins w:id="58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Harici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59" w:author="Unknown"/>
          <w:rFonts w:ascii="Times New Roman" w:eastAsia="Times New Roman" w:hAnsi="Times New Roman" w:cs="Times New Roman"/>
          <w:sz w:val="24"/>
          <w:szCs w:val="24"/>
        </w:rPr>
      </w:pPr>
      <w:ins w:id="60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Dahili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61" w:author="Unknown"/>
          <w:rFonts w:ascii="Times New Roman" w:eastAsia="Times New Roman" w:hAnsi="Times New Roman" w:cs="Times New Roman"/>
          <w:sz w:val="24"/>
          <w:szCs w:val="24"/>
        </w:rPr>
      </w:pPr>
      <w:ins w:id="62" w:author="Unknown">
        <w:r w:rsidRPr="008E5016">
          <w:rPr>
            <w:rFonts w:ascii="Arial" w:eastAsia="Times New Roman" w:hAnsi="Arial" w:cs="Arial"/>
            <w:sz w:val="16"/>
            <w:szCs w:val="16"/>
          </w:rPr>
          <w:t>9.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Sayfaya ait özelliklere File menüsü aracılığıyla ulaşılmaktadır.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63" w:author="Unknown"/>
          <w:rFonts w:ascii="Times New Roman" w:eastAsia="Times New Roman" w:hAnsi="Times New Roman" w:cs="Times New Roman"/>
          <w:sz w:val="24"/>
          <w:szCs w:val="24"/>
        </w:rPr>
      </w:pPr>
      <w:ins w:id="6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65" w:author="Unknown"/>
          <w:rFonts w:ascii="Times New Roman" w:eastAsia="Times New Roman" w:hAnsi="Times New Roman" w:cs="Times New Roman"/>
          <w:sz w:val="24"/>
          <w:szCs w:val="24"/>
        </w:rPr>
      </w:pPr>
      <w:ins w:id="6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67" w:author="Unknown"/>
          <w:rFonts w:ascii="Times New Roman" w:eastAsia="Times New Roman" w:hAnsi="Times New Roman" w:cs="Times New Roman"/>
          <w:sz w:val="24"/>
          <w:szCs w:val="24"/>
        </w:rPr>
      </w:pPr>
      <w:ins w:id="68" w:author="Unknown">
        <w:r w:rsidRPr="008E5016">
          <w:rPr>
            <w:rFonts w:ascii="Arial" w:eastAsia="Times New Roman" w:hAnsi="Arial" w:cs="Arial"/>
            <w:sz w:val="16"/>
            <w:szCs w:val="16"/>
          </w:rPr>
          <w:t>10.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Bir forma Personel adını vermek için hangi HTML satırı kullanılır?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69" w:author="Unknown"/>
          <w:rFonts w:ascii="Times New Roman" w:eastAsia="Times New Roman" w:hAnsi="Times New Roman" w:cs="Times New Roman"/>
          <w:sz w:val="24"/>
          <w:szCs w:val="24"/>
        </w:rPr>
      </w:pPr>
      <w:ins w:id="70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&lt;form tıtle=personel&gt;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71" w:author="Unknown"/>
          <w:rFonts w:ascii="Times New Roman" w:eastAsia="Times New Roman" w:hAnsi="Times New Roman" w:cs="Times New Roman"/>
          <w:sz w:val="24"/>
          <w:szCs w:val="24"/>
        </w:rPr>
      </w:pPr>
      <w:ins w:id="72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&lt;form name=personel&gt;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73" w:author="Unknown"/>
          <w:rFonts w:ascii="Times New Roman" w:eastAsia="Times New Roman" w:hAnsi="Times New Roman" w:cs="Times New Roman"/>
          <w:sz w:val="24"/>
          <w:szCs w:val="24"/>
        </w:rPr>
      </w:pPr>
      <w:ins w:id="74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&lt;form name ıd=personel&gt;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75" w:author="Unknown"/>
          <w:rFonts w:ascii="Times New Roman" w:eastAsia="Times New Roman" w:hAnsi="Times New Roman" w:cs="Times New Roman"/>
          <w:sz w:val="24"/>
          <w:szCs w:val="24"/>
        </w:rPr>
      </w:pPr>
      <w:ins w:id="76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&lt;form ıd=personel&gt;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77" w:author="Unknown"/>
          <w:rFonts w:ascii="Times New Roman" w:eastAsia="Times New Roman" w:hAnsi="Times New Roman" w:cs="Times New Roman"/>
          <w:sz w:val="24"/>
          <w:szCs w:val="24"/>
        </w:rPr>
      </w:pPr>
      <w:ins w:id="78" w:author="Unknown">
        <w:r w:rsidRPr="008E5016">
          <w:rPr>
            <w:rFonts w:ascii="Arial" w:eastAsia="Times New Roman" w:hAnsi="Arial" w:cs="Arial"/>
            <w:sz w:val="16"/>
            <w:szCs w:val="16"/>
          </w:rPr>
          <w:t>11.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içine eklenen metinler arasında satır sonu oluşturmak için metin sonunda Enter tuşuna basılmalıdır.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79" w:author="Unknown"/>
          <w:rFonts w:ascii="Times New Roman" w:eastAsia="Times New Roman" w:hAnsi="Times New Roman" w:cs="Times New Roman"/>
          <w:sz w:val="24"/>
          <w:szCs w:val="24"/>
        </w:rPr>
      </w:pPr>
      <w:ins w:id="80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81" w:author="Unknown"/>
          <w:rFonts w:ascii="Times New Roman" w:eastAsia="Times New Roman" w:hAnsi="Times New Roman" w:cs="Times New Roman"/>
          <w:sz w:val="24"/>
          <w:szCs w:val="24"/>
        </w:rPr>
      </w:pPr>
      <w:ins w:id="82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83" w:author="Unknown"/>
          <w:rFonts w:ascii="Times New Roman" w:eastAsia="Times New Roman" w:hAnsi="Times New Roman" w:cs="Times New Roman"/>
          <w:sz w:val="24"/>
          <w:szCs w:val="24"/>
        </w:rPr>
      </w:pPr>
      <w:ins w:id="84" w:author="Unknown">
        <w:r w:rsidRPr="008E5016">
          <w:rPr>
            <w:rFonts w:ascii="Arial" w:eastAsia="Times New Roman" w:hAnsi="Arial" w:cs="Arial"/>
            <w:sz w:val="16"/>
            <w:szCs w:val="16"/>
          </w:rPr>
          <w:t>12.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Resim ekleme komutu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85" w:author="Unknown"/>
          <w:rFonts w:ascii="Times New Roman" w:eastAsia="Times New Roman" w:hAnsi="Times New Roman" w:cs="Times New Roman"/>
          <w:sz w:val="24"/>
          <w:szCs w:val="24"/>
        </w:rPr>
      </w:pPr>
      <w:ins w:id="86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&lt;src&gt;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87" w:author="Unknown"/>
          <w:rFonts w:ascii="Times New Roman" w:eastAsia="Times New Roman" w:hAnsi="Times New Roman" w:cs="Times New Roman"/>
          <w:sz w:val="24"/>
          <w:szCs w:val="24"/>
        </w:rPr>
      </w:pPr>
      <w:ins w:id="88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&lt;a href&gt;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89" w:author="Unknown"/>
          <w:rFonts w:ascii="Times New Roman" w:eastAsia="Times New Roman" w:hAnsi="Times New Roman" w:cs="Times New Roman"/>
          <w:sz w:val="24"/>
          <w:szCs w:val="24"/>
        </w:rPr>
      </w:pPr>
      <w:ins w:id="90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img</w:t>
        </w:r>
        <w:r w:rsidRPr="008E5016">
          <w:rPr>
            <w:rFonts w:ascii="Arial" w:eastAsia="Times New Roman" w:hAnsi="Arial" w:cs="Arial"/>
            <w:sz w:val="16"/>
            <w:szCs w:val="16"/>
          </w:rPr>
          <w:t>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91" w:author="Unknown"/>
          <w:rFonts w:ascii="Times New Roman" w:eastAsia="Times New Roman" w:hAnsi="Times New Roman" w:cs="Times New Roman"/>
          <w:sz w:val="24"/>
          <w:szCs w:val="24"/>
        </w:rPr>
      </w:pPr>
      <w:ins w:id="92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&lt;embed&gt;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93" w:author="Unknown"/>
          <w:rFonts w:ascii="Times New Roman" w:eastAsia="Times New Roman" w:hAnsi="Times New Roman" w:cs="Times New Roman"/>
          <w:sz w:val="24"/>
          <w:szCs w:val="24"/>
        </w:rPr>
      </w:pPr>
      <w:ins w:id="94" w:author="Unknown">
        <w:r w:rsidRPr="008E5016">
          <w:rPr>
            <w:rFonts w:ascii="Arial" w:eastAsia="Times New Roman" w:hAnsi="Arial" w:cs="Arial"/>
            <w:sz w:val="16"/>
            <w:szCs w:val="16"/>
          </w:rPr>
          <w:t>13.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Metinler arasına bölünmez boşluk eklemek için Shift tuşu ile Boşluk tuşu birlikte kullanılmalıdır.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95" w:author="Unknown"/>
          <w:rFonts w:ascii="Times New Roman" w:eastAsia="Times New Roman" w:hAnsi="Times New Roman" w:cs="Times New Roman"/>
          <w:sz w:val="24"/>
          <w:szCs w:val="24"/>
        </w:rPr>
      </w:pPr>
      <w:ins w:id="96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97" w:author="Unknown"/>
          <w:rFonts w:ascii="Times New Roman" w:eastAsia="Times New Roman" w:hAnsi="Times New Roman" w:cs="Times New Roman"/>
          <w:sz w:val="24"/>
          <w:szCs w:val="24"/>
        </w:rPr>
      </w:pPr>
      <w:ins w:id="98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99" w:author="Unknown"/>
          <w:rFonts w:ascii="Times New Roman" w:eastAsia="Times New Roman" w:hAnsi="Times New Roman" w:cs="Times New Roman"/>
          <w:sz w:val="24"/>
          <w:szCs w:val="24"/>
        </w:rPr>
      </w:pPr>
      <w:ins w:id="100" w:author="Unknown">
        <w:r w:rsidRPr="008E5016">
          <w:rPr>
            <w:rFonts w:ascii="Arial" w:eastAsia="Times New Roman" w:hAnsi="Arial" w:cs="Arial"/>
            <w:sz w:val="16"/>
            <w:szCs w:val="16"/>
          </w:rPr>
          <w:t>14.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Hangisi form üzerinde bir onay kutusu (checkbox) oluşturmayı sağlar.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01" w:author="Unknown"/>
          <w:rFonts w:ascii="Times New Roman" w:eastAsia="Times New Roman" w:hAnsi="Times New Roman" w:cs="Times New Roman"/>
          <w:sz w:val="24"/>
          <w:szCs w:val="24"/>
        </w:rPr>
      </w:pPr>
      <w:ins w:id="102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&lt;input type="click"&gt;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03" w:author="Unknown"/>
          <w:rFonts w:ascii="Times New Roman" w:eastAsia="Times New Roman" w:hAnsi="Times New Roman" w:cs="Times New Roman"/>
          <w:sz w:val="24"/>
          <w:szCs w:val="24"/>
        </w:rPr>
      </w:pPr>
      <w:ins w:id="104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&lt;input type="check"&gt;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05" w:author="Unknown"/>
          <w:rFonts w:ascii="Times New Roman" w:eastAsia="Times New Roman" w:hAnsi="Times New Roman" w:cs="Times New Roman"/>
          <w:sz w:val="24"/>
          <w:szCs w:val="24"/>
        </w:rPr>
      </w:pPr>
      <w:ins w:id="106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&lt;input type="confirm"&gt;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07" w:author="Unknown"/>
          <w:rFonts w:ascii="Times New Roman" w:eastAsia="Times New Roman" w:hAnsi="Times New Roman" w:cs="Times New Roman"/>
          <w:sz w:val="24"/>
          <w:szCs w:val="24"/>
        </w:rPr>
      </w:pPr>
      <w:ins w:id="108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&lt;input type="checkbox"</w:t>
        </w:r>
        <w:r w:rsidRPr="008E5016">
          <w:rPr>
            <w:rFonts w:ascii="Arial" w:eastAsia="Times New Roman" w:hAnsi="Arial" w:cs="Arial"/>
            <w:sz w:val="16"/>
            <w:szCs w:val="16"/>
          </w:rPr>
          <w:t>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09" w:author="Unknown"/>
          <w:rFonts w:ascii="Times New Roman" w:eastAsia="Times New Roman" w:hAnsi="Times New Roman" w:cs="Times New Roman"/>
          <w:sz w:val="24"/>
          <w:szCs w:val="24"/>
        </w:rPr>
      </w:pPr>
      <w:ins w:id="110" w:author="Unknown">
        <w:r w:rsidRPr="008E5016">
          <w:rPr>
            <w:rFonts w:ascii="Arial" w:eastAsia="Times New Roman" w:hAnsi="Arial" w:cs="Arial"/>
            <w:sz w:val="16"/>
            <w:szCs w:val="16"/>
          </w:rPr>
          <w:t>15.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Sıralı listeler, madde imli listeler olarak da adlandırılmaktadırlar.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11" w:author="Unknown"/>
          <w:rFonts w:ascii="Times New Roman" w:eastAsia="Times New Roman" w:hAnsi="Times New Roman" w:cs="Times New Roman"/>
          <w:sz w:val="24"/>
          <w:szCs w:val="24"/>
        </w:rPr>
      </w:pPr>
      <w:ins w:id="112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a.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13" w:author="Unknown"/>
          <w:rFonts w:ascii="Times New Roman" w:eastAsia="Times New Roman" w:hAnsi="Times New Roman" w:cs="Times New Roman"/>
          <w:sz w:val="24"/>
          <w:szCs w:val="24"/>
        </w:rPr>
      </w:pPr>
      <w:ins w:id="114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15" w:author="Unknown"/>
          <w:rFonts w:ascii="Times New Roman" w:eastAsia="Times New Roman" w:hAnsi="Times New Roman" w:cs="Times New Roman"/>
          <w:sz w:val="24"/>
          <w:szCs w:val="24"/>
        </w:rPr>
      </w:pPr>
      <w:ins w:id="116" w:author="Unknown">
        <w:r w:rsidRPr="008E5016">
          <w:rPr>
            <w:rFonts w:ascii="Arial" w:eastAsia="Times New Roman" w:hAnsi="Arial" w:cs="Arial"/>
            <w:sz w:val="16"/>
            <w:szCs w:val="16"/>
          </w:rPr>
          <w:t>16.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 Sayfa içinde bulunan metinlere ait yazı tipi, büyüklük, renk gibi düzenlemeler Properties penceresi kullanılarak yapılabilir.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17" w:author="Unknown"/>
          <w:rFonts w:ascii="Times New Roman" w:eastAsia="Times New Roman" w:hAnsi="Times New Roman" w:cs="Times New Roman"/>
          <w:sz w:val="24"/>
          <w:szCs w:val="24"/>
        </w:rPr>
      </w:pPr>
      <w:ins w:id="118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19" w:author="Unknown"/>
          <w:rFonts w:ascii="Times New Roman" w:eastAsia="Times New Roman" w:hAnsi="Times New Roman" w:cs="Times New Roman"/>
          <w:sz w:val="24"/>
          <w:szCs w:val="24"/>
        </w:rPr>
      </w:pPr>
      <w:ins w:id="120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21" w:author="Unknown"/>
          <w:rFonts w:ascii="Times New Roman" w:eastAsia="Times New Roman" w:hAnsi="Times New Roman" w:cs="Times New Roman"/>
          <w:sz w:val="24"/>
          <w:szCs w:val="24"/>
        </w:rPr>
      </w:pPr>
      <w:ins w:id="122" w:author="Unknown">
        <w:r w:rsidRPr="008E5016">
          <w:rPr>
            <w:rFonts w:ascii="Arial" w:eastAsia="Times New Roman" w:hAnsi="Arial" w:cs="Arial"/>
            <w:sz w:val="16"/>
            <w:szCs w:val="16"/>
          </w:rPr>
          <w:t>17.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içine özel karakter eklemek için Common menü grubu içinde bulunan Characters listesinden faydalanılmalıdır.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23" w:author="Unknown"/>
          <w:rFonts w:ascii="Times New Roman" w:eastAsia="Times New Roman" w:hAnsi="Times New Roman" w:cs="Times New Roman"/>
          <w:sz w:val="24"/>
          <w:szCs w:val="24"/>
        </w:rPr>
      </w:pPr>
      <w:ins w:id="12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25" w:author="Unknown"/>
          <w:rFonts w:ascii="Times New Roman" w:eastAsia="Times New Roman" w:hAnsi="Times New Roman" w:cs="Times New Roman"/>
          <w:sz w:val="24"/>
          <w:szCs w:val="24"/>
        </w:rPr>
      </w:pPr>
      <w:ins w:id="12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27" w:author="Unknown"/>
          <w:rFonts w:ascii="Times New Roman" w:eastAsia="Times New Roman" w:hAnsi="Times New Roman" w:cs="Times New Roman"/>
          <w:sz w:val="24"/>
          <w:szCs w:val="24"/>
        </w:rPr>
      </w:pPr>
      <w:ins w:id="128" w:author="Unknown">
        <w:r w:rsidRPr="008E5016">
          <w:rPr>
            <w:rFonts w:ascii="Arial" w:eastAsia="Times New Roman" w:hAnsi="Arial" w:cs="Arial"/>
            <w:sz w:val="16"/>
            <w:szCs w:val="16"/>
          </w:rPr>
          <w:t>18.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Web tarayıcınızın penceresini yapışık parçalara ayırarak her bir parçanın ayrı bir içerik sergilemesini sağlayan etiket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29" w:author="Unknown"/>
          <w:rFonts w:ascii="Times New Roman" w:eastAsia="Times New Roman" w:hAnsi="Times New Roman" w:cs="Times New Roman"/>
          <w:sz w:val="24"/>
          <w:szCs w:val="24"/>
        </w:rPr>
      </w:pPr>
      <w:ins w:id="130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&lt;frame&gt;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31" w:author="Unknown"/>
          <w:rFonts w:ascii="Times New Roman" w:eastAsia="Times New Roman" w:hAnsi="Times New Roman" w:cs="Times New Roman"/>
          <w:sz w:val="24"/>
          <w:szCs w:val="24"/>
        </w:rPr>
      </w:pPr>
      <w:ins w:id="132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&lt;frameset&gt;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33" w:author="Unknown"/>
          <w:rFonts w:ascii="Times New Roman" w:eastAsia="Times New Roman" w:hAnsi="Times New Roman" w:cs="Times New Roman"/>
          <w:sz w:val="24"/>
          <w:szCs w:val="24"/>
        </w:rPr>
      </w:pPr>
      <w:ins w:id="134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&lt;input&gt;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35" w:author="Unknown"/>
          <w:rFonts w:ascii="Times New Roman" w:eastAsia="Times New Roman" w:hAnsi="Times New Roman" w:cs="Times New Roman"/>
          <w:sz w:val="24"/>
          <w:szCs w:val="24"/>
        </w:rPr>
      </w:pPr>
      <w:ins w:id="136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&lt;colspan&gt;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37" w:author="Unknown"/>
          <w:rFonts w:ascii="Times New Roman" w:eastAsia="Times New Roman" w:hAnsi="Times New Roman" w:cs="Times New Roman"/>
          <w:sz w:val="24"/>
          <w:szCs w:val="24"/>
        </w:rPr>
      </w:pPr>
      <w:ins w:id="138" w:author="Unknown">
        <w:r w:rsidRPr="008E5016">
          <w:rPr>
            <w:rFonts w:ascii="Arial" w:eastAsia="Times New Roman" w:hAnsi="Arial" w:cs="Arial"/>
            <w:sz w:val="16"/>
            <w:szCs w:val="16"/>
          </w:rPr>
          <w:t>19.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Common menü grubu içindeki Date düğmesini kullanarak sayfa içine ekleyeceğimiz tarih, sürekli olarak güncellenmektedir.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39" w:author="Unknown"/>
          <w:rFonts w:ascii="Times New Roman" w:eastAsia="Times New Roman" w:hAnsi="Times New Roman" w:cs="Times New Roman"/>
          <w:sz w:val="24"/>
          <w:szCs w:val="24"/>
        </w:rPr>
      </w:pPr>
      <w:ins w:id="140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41" w:author="Unknown"/>
          <w:rFonts w:ascii="Times New Roman" w:eastAsia="Times New Roman" w:hAnsi="Times New Roman" w:cs="Times New Roman"/>
          <w:sz w:val="24"/>
          <w:szCs w:val="24"/>
        </w:rPr>
      </w:pPr>
      <w:ins w:id="142" w:author="Unknown">
        <w:r w:rsidRPr="008E5016">
          <w:rPr>
            <w:rFonts w:ascii="Arial" w:eastAsia="Times New Roman" w:hAnsi="Arial" w:cs="Arial"/>
            <w:sz w:val="16"/>
            <w:szCs w:val="16"/>
          </w:rPr>
          <w:lastRenderedPageBreak/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43" w:author="Unknown"/>
          <w:rFonts w:ascii="Times New Roman" w:eastAsia="Times New Roman" w:hAnsi="Times New Roman" w:cs="Times New Roman"/>
          <w:sz w:val="24"/>
          <w:szCs w:val="24"/>
        </w:rPr>
      </w:pPr>
      <w:ins w:id="144" w:author="Unknown">
        <w:r w:rsidRPr="008E5016">
          <w:rPr>
            <w:rFonts w:ascii="Arial" w:eastAsia="Times New Roman" w:hAnsi="Arial" w:cs="Arial"/>
            <w:sz w:val="16"/>
            <w:szCs w:val="16"/>
          </w:rPr>
          <w:t>20.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Ses dosyalarını çalmayı sağlayan etiket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45" w:author="Unknown"/>
          <w:rFonts w:ascii="Times New Roman" w:eastAsia="Times New Roman" w:hAnsi="Times New Roman" w:cs="Times New Roman"/>
          <w:sz w:val="24"/>
          <w:szCs w:val="24"/>
        </w:rPr>
      </w:pPr>
      <w:ins w:id="146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&lt;bgcolor&gt;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47" w:author="Unknown"/>
          <w:rFonts w:ascii="Times New Roman" w:eastAsia="Times New Roman" w:hAnsi="Times New Roman" w:cs="Times New Roman"/>
          <w:sz w:val="24"/>
          <w:szCs w:val="24"/>
        </w:rPr>
      </w:pPr>
      <w:ins w:id="148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&lt;bgground&gt;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49" w:author="Unknown"/>
          <w:rFonts w:ascii="Times New Roman" w:eastAsia="Times New Roman" w:hAnsi="Times New Roman" w:cs="Times New Roman"/>
          <w:sz w:val="24"/>
          <w:szCs w:val="24"/>
        </w:rPr>
      </w:pPr>
      <w:ins w:id="150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&lt;bgsound&gt;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51" w:author="Unknown"/>
          <w:rFonts w:ascii="Times New Roman" w:eastAsia="Times New Roman" w:hAnsi="Times New Roman" w:cs="Times New Roman"/>
          <w:sz w:val="24"/>
          <w:szCs w:val="24"/>
        </w:rPr>
      </w:pPr>
      <w:ins w:id="152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&lt;bgembed&gt;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53" w:author="Unknown"/>
          <w:rFonts w:ascii="Times New Roman" w:eastAsia="Times New Roman" w:hAnsi="Times New Roman" w:cs="Times New Roman"/>
          <w:sz w:val="24"/>
          <w:szCs w:val="24"/>
        </w:rPr>
      </w:pPr>
      <w:ins w:id="154" w:author="Unknown">
        <w:r w:rsidRPr="008E5016">
          <w:rPr>
            <w:rFonts w:ascii="Arial" w:eastAsia="Times New Roman" w:hAnsi="Arial" w:cs="Arial"/>
            <w:sz w:val="16"/>
            <w:szCs w:val="16"/>
          </w:rPr>
          <w:t>21.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içine bilgisayarda bulunan resimler eklenebileceği gibi uzak bilgisayarda bulunan resimler de eklenebilir.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55" w:author="Unknown"/>
          <w:rFonts w:ascii="Times New Roman" w:eastAsia="Times New Roman" w:hAnsi="Times New Roman" w:cs="Times New Roman"/>
          <w:sz w:val="24"/>
          <w:szCs w:val="24"/>
        </w:rPr>
      </w:pPr>
      <w:ins w:id="156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57" w:author="Unknown"/>
          <w:rFonts w:ascii="Times New Roman" w:eastAsia="Times New Roman" w:hAnsi="Times New Roman" w:cs="Times New Roman"/>
          <w:sz w:val="24"/>
          <w:szCs w:val="24"/>
        </w:rPr>
      </w:pPr>
      <w:ins w:id="158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59" w:author="Unknown"/>
          <w:rFonts w:ascii="Times New Roman" w:eastAsia="Times New Roman" w:hAnsi="Times New Roman" w:cs="Times New Roman"/>
          <w:sz w:val="24"/>
          <w:szCs w:val="24"/>
        </w:rPr>
      </w:pPr>
      <w:ins w:id="160" w:author="Unknown">
        <w:r w:rsidRPr="008E5016">
          <w:rPr>
            <w:rFonts w:ascii="Arial" w:eastAsia="Times New Roman" w:hAnsi="Arial" w:cs="Arial"/>
            <w:sz w:val="16"/>
            <w:szCs w:val="16"/>
          </w:rPr>
          <w:t>22.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içine eklenen resmin ölçüleri değiştirildikten sonra orijinal haline geçiş yapılamaz.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61" w:author="Unknown"/>
          <w:rFonts w:ascii="Times New Roman" w:eastAsia="Times New Roman" w:hAnsi="Times New Roman" w:cs="Times New Roman"/>
          <w:sz w:val="24"/>
          <w:szCs w:val="24"/>
        </w:rPr>
      </w:pPr>
      <w:ins w:id="162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63" w:author="Unknown"/>
          <w:rFonts w:ascii="Times New Roman" w:eastAsia="Times New Roman" w:hAnsi="Times New Roman" w:cs="Times New Roman"/>
          <w:sz w:val="24"/>
          <w:szCs w:val="24"/>
        </w:rPr>
      </w:pPr>
      <w:ins w:id="164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b.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65" w:author="Unknown"/>
          <w:rFonts w:ascii="Times New Roman" w:eastAsia="Times New Roman" w:hAnsi="Times New Roman" w:cs="Times New Roman"/>
          <w:sz w:val="24"/>
          <w:szCs w:val="24"/>
        </w:rPr>
      </w:pPr>
      <w:ins w:id="166" w:author="Unknown">
        <w:r w:rsidRPr="008E5016">
          <w:rPr>
            <w:rFonts w:ascii="Arial" w:eastAsia="Times New Roman" w:hAnsi="Arial" w:cs="Arial"/>
            <w:sz w:val="16"/>
            <w:szCs w:val="16"/>
          </w:rPr>
          <w:t>23.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içine eklenmiş olan resmin sol tarafına metin giriş yapılacaksa Align listesinden Left seçeneği aktifleştirilmelidir.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67" w:author="Unknown"/>
          <w:rFonts w:ascii="Times New Roman" w:eastAsia="Times New Roman" w:hAnsi="Times New Roman" w:cs="Times New Roman"/>
          <w:sz w:val="24"/>
          <w:szCs w:val="24"/>
        </w:rPr>
      </w:pPr>
      <w:ins w:id="168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a.</w:t>
        </w:r>
        <w:r w:rsidRPr="002518E1">
          <w:rPr>
            <w:rFonts w:ascii="Times New Roman" w:eastAsia="Times New Roman" w:hAnsi="Times New Roman" w:cs="Times New Roman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69" w:author="Unknown"/>
          <w:rFonts w:ascii="Times New Roman" w:eastAsia="Times New Roman" w:hAnsi="Times New Roman" w:cs="Times New Roman"/>
          <w:sz w:val="24"/>
          <w:szCs w:val="24"/>
        </w:rPr>
      </w:pPr>
      <w:ins w:id="170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71" w:author="Unknown"/>
          <w:rFonts w:ascii="Times New Roman" w:eastAsia="Times New Roman" w:hAnsi="Times New Roman" w:cs="Times New Roman"/>
          <w:sz w:val="24"/>
          <w:szCs w:val="24"/>
        </w:rPr>
      </w:pPr>
      <w:ins w:id="172" w:author="Unknown">
        <w:r w:rsidRPr="008E5016">
          <w:rPr>
            <w:rFonts w:ascii="Arial" w:eastAsia="Times New Roman" w:hAnsi="Arial" w:cs="Arial"/>
            <w:sz w:val="16"/>
            <w:szCs w:val="16"/>
          </w:rPr>
          <w:t>24.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Dreamweaver editörü aracılığıyla başka herhangi bir resim düzenleme programına ihtiyaç duymadan resim kırpma,  ölçülendirme,  renk düzenleme işlemleri yapılabilir.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73" w:author="Unknown"/>
          <w:rFonts w:ascii="Times New Roman" w:eastAsia="Times New Roman" w:hAnsi="Times New Roman" w:cs="Times New Roman"/>
          <w:sz w:val="24"/>
          <w:szCs w:val="24"/>
        </w:rPr>
      </w:pPr>
      <w:ins w:id="17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75" w:author="Unknown"/>
          <w:rFonts w:ascii="Times New Roman" w:eastAsia="Times New Roman" w:hAnsi="Times New Roman" w:cs="Times New Roman"/>
          <w:sz w:val="24"/>
          <w:szCs w:val="24"/>
        </w:rPr>
      </w:pPr>
      <w:ins w:id="17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77" w:author="Unknown"/>
          <w:rFonts w:ascii="Times New Roman" w:eastAsia="Times New Roman" w:hAnsi="Times New Roman" w:cs="Times New Roman"/>
          <w:sz w:val="24"/>
          <w:szCs w:val="24"/>
        </w:rPr>
      </w:pPr>
      <w:ins w:id="178" w:author="Unknown">
        <w:r w:rsidRPr="008E5016">
          <w:rPr>
            <w:rFonts w:ascii="Arial" w:eastAsia="Times New Roman" w:hAnsi="Arial" w:cs="Arial"/>
            <w:sz w:val="16"/>
            <w:szCs w:val="16"/>
          </w:rPr>
          <w:t>25.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16"/>
            <w:szCs w:val="16"/>
          </w:rPr>
          <w:t>Hangisi bir resim linkidir?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79" w:author="Unknown"/>
          <w:rFonts w:ascii="Times New Roman" w:eastAsia="Times New Roman" w:hAnsi="Times New Roman" w:cs="Times New Roman"/>
          <w:sz w:val="24"/>
          <w:szCs w:val="24"/>
        </w:rPr>
      </w:pPr>
      <w:ins w:id="180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&lt;img src="C:\resim\araba.jpg"&gt;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81" w:author="Unknown"/>
          <w:rFonts w:ascii="Times New Roman" w:eastAsia="Times New Roman" w:hAnsi="Times New Roman" w:cs="Times New Roman"/>
          <w:sz w:val="24"/>
          <w:szCs w:val="24"/>
        </w:rPr>
      </w:pPr>
      <w:ins w:id="182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&lt;image href="C:\resim\araba.jpg"&gt;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83" w:author="Unknown"/>
          <w:rFonts w:ascii="Times New Roman" w:eastAsia="Times New Roman" w:hAnsi="Times New Roman" w:cs="Times New Roman"/>
          <w:sz w:val="24"/>
          <w:szCs w:val="24"/>
        </w:rPr>
      </w:pPr>
      <w:ins w:id="184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&lt;image src="C:\resim\araba.jpg"&gt;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85" w:author="Unknown"/>
          <w:rFonts w:ascii="Times New Roman" w:eastAsia="Times New Roman" w:hAnsi="Times New Roman" w:cs="Times New Roman"/>
          <w:sz w:val="24"/>
          <w:szCs w:val="24"/>
        </w:rPr>
      </w:pPr>
      <w:ins w:id="186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&lt;a src="C:\resim\araba.jpg"&gt;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87" w:author="Unknown"/>
          <w:rFonts w:ascii="Times New Roman" w:eastAsia="Times New Roman" w:hAnsi="Times New Roman" w:cs="Times New Roman"/>
          <w:sz w:val="24"/>
          <w:szCs w:val="24"/>
        </w:rPr>
      </w:pPr>
      <w:ins w:id="188" w:author="Unknown">
        <w:r w:rsidRPr="008E5016">
          <w:rPr>
            <w:rFonts w:ascii="Arial" w:eastAsia="Times New Roman" w:hAnsi="Arial" w:cs="Arial"/>
            <w:sz w:val="16"/>
            <w:szCs w:val="16"/>
          </w:rPr>
          <w:t>26.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içine eklenen etkileşimli düğmeler üzerinde değişiklik yapılamaz.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89" w:author="Unknown"/>
          <w:rFonts w:ascii="Times New Roman" w:eastAsia="Times New Roman" w:hAnsi="Times New Roman" w:cs="Times New Roman"/>
          <w:sz w:val="24"/>
          <w:szCs w:val="24"/>
        </w:rPr>
      </w:pPr>
      <w:ins w:id="190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91" w:author="Unknown"/>
          <w:rFonts w:ascii="Times New Roman" w:eastAsia="Times New Roman" w:hAnsi="Times New Roman" w:cs="Times New Roman"/>
          <w:sz w:val="24"/>
          <w:szCs w:val="24"/>
        </w:rPr>
      </w:pPr>
      <w:ins w:id="192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b.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93" w:author="Unknown"/>
          <w:rFonts w:ascii="Times New Roman" w:eastAsia="Times New Roman" w:hAnsi="Times New Roman" w:cs="Times New Roman"/>
          <w:sz w:val="24"/>
          <w:szCs w:val="24"/>
        </w:rPr>
      </w:pPr>
      <w:ins w:id="194" w:author="Unknown">
        <w:r w:rsidRPr="008E5016">
          <w:rPr>
            <w:rFonts w:ascii="Arial" w:eastAsia="Times New Roman" w:hAnsi="Arial" w:cs="Arial"/>
            <w:sz w:val="16"/>
            <w:szCs w:val="16"/>
          </w:rPr>
          <w:t>27.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Properties penceresi aracılığıyla sayfada bulunan köprülere ait düzenlemeler yapılabilir.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95" w:author="Unknown"/>
          <w:rFonts w:ascii="Times New Roman" w:eastAsia="Times New Roman" w:hAnsi="Times New Roman" w:cs="Times New Roman"/>
          <w:sz w:val="24"/>
          <w:szCs w:val="24"/>
        </w:rPr>
      </w:pPr>
      <w:ins w:id="196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197" w:author="Unknown"/>
          <w:rFonts w:ascii="Times New Roman" w:eastAsia="Times New Roman" w:hAnsi="Times New Roman" w:cs="Times New Roman"/>
          <w:sz w:val="24"/>
          <w:szCs w:val="24"/>
        </w:rPr>
      </w:pPr>
      <w:ins w:id="198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199" w:author="Unknown"/>
          <w:rFonts w:ascii="Times New Roman" w:eastAsia="Times New Roman" w:hAnsi="Times New Roman" w:cs="Times New Roman"/>
          <w:sz w:val="24"/>
          <w:szCs w:val="24"/>
        </w:rPr>
      </w:pPr>
      <w:ins w:id="200" w:author="Unknown">
        <w:r w:rsidRPr="008E5016">
          <w:rPr>
            <w:rFonts w:ascii="Arial" w:eastAsia="Times New Roman" w:hAnsi="Arial" w:cs="Arial"/>
            <w:sz w:val="16"/>
            <w:szCs w:val="16"/>
          </w:rPr>
          <w:t>28.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Köprülenmiş sayfanın yeni bir tarayıcı penceresinde açılmasını sağlamak için target alanında _blank seçeneği etkinleştirilmelidir.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01" w:author="Unknown"/>
          <w:rFonts w:ascii="Times New Roman" w:eastAsia="Times New Roman" w:hAnsi="Times New Roman" w:cs="Times New Roman"/>
          <w:sz w:val="24"/>
          <w:szCs w:val="24"/>
        </w:rPr>
      </w:pPr>
      <w:ins w:id="202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03" w:author="Unknown"/>
          <w:rFonts w:ascii="Times New Roman" w:eastAsia="Times New Roman" w:hAnsi="Times New Roman" w:cs="Times New Roman"/>
          <w:sz w:val="24"/>
          <w:szCs w:val="24"/>
        </w:rPr>
      </w:pPr>
      <w:ins w:id="204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05" w:author="Unknown"/>
          <w:rFonts w:ascii="Times New Roman" w:eastAsia="Times New Roman" w:hAnsi="Times New Roman" w:cs="Times New Roman"/>
          <w:sz w:val="24"/>
          <w:szCs w:val="24"/>
        </w:rPr>
      </w:pPr>
      <w:ins w:id="206" w:author="Unknown">
        <w:r w:rsidRPr="008E5016">
          <w:rPr>
            <w:rFonts w:ascii="Arial" w:eastAsia="Times New Roman" w:hAnsi="Arial" w:cs="Arial"/>
            <w:sz w:val="16"/>
            <w:szCs w:val="16"/>
          </w:rPr>
          <w:t>29.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Etkin resim noktalarının sıklıkla görülebileceği resim türü haritalardır.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07" w:author="Unknown"/>
          <w:rFonts w:ascii="Times New Roman" w:eastAsia="Times New Roman" w:hAnsi="Times New Roman" w:cs="Times New Roman"/>
          <w:sz w:val="24"/>
          <w:szCs w:val="24"/>
        </w:rPr>
      </w:pPr>
      <w:ins w:id="208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09" w:author="Unknown"/>
          <w:rFonts w:ascii="Times New Roman" w:eastAsia="Times New Roman" w:hAnsi="Times New Roman" w:cs="Times New Roman"/>
          <w:sz w:val="24"/>
          <w:szCs w:val="24"/>
        </w:rPr>
      </w:pPr>
      <w:ins w:id="210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11" w:author="Unknown"/>
          <w:rFonts w:ascii="Times New Roman" w:eastAsia="Times New Roman" w:hAnsi="Times New Roman" w:cs="Times New Roman"/>
          <w:sz w:val="24"/>
          <w:szCs w:val="24"/>
        </w:rPr>
      </w:pPr>
      <w:ins w:id="212" w:author="Unknown">
        <w:r w:rsidRPr="008E5016">
          <w:rPr>
            <w:rFonts w:ascii="Arial" w:eastAsia="Times New Roman" w:hAnsi="Arial" w:cs="Arial"/>
            <w:sz w:val="16"/>
            <w:szCs w:val="16"/>
          </w:rPr>
          <w:t>30.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Aşağıdakilerden hangisi elemanın form üzerinde nasıl konumlanacağını belirtmek için kullanılır?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13" w:author="Unknown"/>
          <w:rFonts w:ascii="Times New Roman" w:eastAsia="Times New Roman" w:hAnsi="Times New Roman" w:cs="Times New Roman"/>
          <w:sz w:val="24"/>
          <w:szCs w:val="24"/>
        </w:rPr>
      </w:pPr>
      <w:ins w:id="21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Size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15" w:author="Unknown"/>
          <w:rFonts w:ascii="Times New Roman" w:eastAsia="Times New Roman" w:hAnsi="Times New Roman" w:cs="Times New Roman"/>
          <w:sz w:val="24"/>
          <w:szCs w:val="24"/>
        </w:rPr>
      </w:pPr>
      <w:ins w:id="21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Type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17" w:author="Unknown"/>
          <w:rFonts w:ascii="Times New Roman" w:eastAsia="Times New Roman" w:hAnsi="Times New Roman" w:cs="Times New Roman"/>
          <w:sz w:val="24"/>
          <w:szCs w:val="24"/>
        </w:rPr>
      </w:pPr>
      <w:ins w:id="218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src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19" w:author="Unknown"/>
          <w:rFonts w:ascii="Times New Roman" w:eastAsia="Times New Roman" w:hAnsi="Times New Roman" w:cs="Times New Roman"/>
          <w:sz w:val="24"/>
          <w:szCs w:val="24"/>
        </w:rPr>
      </w:pPr>
      <w:ins w:id="220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d.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align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21" w:author="Unknown"/>
          <w:rFonts w:ascii="Times New Roman" w:eastAsia="Times New Roman" w:hAnsi="Times New Roman" w:cs="Times New Roman"/>
          <w:sz w:val="24"/>
          <w:szCs w:val="24"/>
        </w:rPr>
      </w:pPr>
      <w:ins w:id="222" w:author="Unknown">
        <w:r w:rsidRPr="008E5016">
          <w:rPr>
            <w:rFonts w:ascii="Arial" w:eastAsia="Times New Roman" w:hAnsi="Arial" w:cs="Arial"/>
            <w:sz w:val="16"/>
            <w:szCs w:val="16"/>
          </w:rPr>
          <w:t>31.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Kullanıcının birçok seçenek içerisinden bir tanesini seçebilmesine olanak tanıyan form nesnesi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23" w:author="Unknown"/>
          <w:rFonts w:ascii="Times New Roman" w:eastAsia="Times New Roman" w:hAnsi="Times New Roman" w:cs="Times New Roman"/>
          <w:sz w:val="24"/>
          <w:szCs w:val="24"/>
        </w:rPr>
      </w:pPr>
      <w:ins w:id="22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Radio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25" w:author="Unknown"/>
          <w:rFonts w:ascii="Times New Roman" w:eastAsia="Times New Roman" w:hAnsi="Times New Roman" w:cs="Times New Roman"/>
          <w:sz w:val="24"/>
          <w:szCs w:val="24"/>
        </w:rPr>
      </w:pPr>
      <w:ins w:id="226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b.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checkbox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27" w:author="Unknown"/>
          <w:rFonts w:ascii="Times New Roman" w:eastAsia="Times New Roman" w:hAnsi="Times New Roman" w:cs="Times New Roman"/>
          <w:sz w:val="24"/>
          <w:szCs w:val="24"/>
        </w:rPr>
      </w:pPr>
      <w:ins w:id="228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text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29" w:author="Unknown"/>
          <w:rFonts w:ascii="Times New Roman" w:eastAsia="Times New Roman" w:hAnsi="Times New Roman" w:cs="Times New Roman"/>
          <w:sz w:val="24"/>
          <w:szCs w:val="24"/>
        </w:rPr>
      </w:pPr>
      <w:ins w:id="230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submit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31" w:author="Unknown"/>
          <w:rFonts w:ascii="Times New Roman" w:eastAsia="Times New Roman" w:hAnsi="Times New Roman" w:cs="Times New Roman"/>
          <w:sz w:val="24"/>
          <w:szCs w:val="24"/>
        </w:rPr>
      </w:pPr>
      <w:ins w:id="232" w:author="Unknown">
        <w:r w:rsidRPr="008E5016">
          <w:rPr>
            <w:rFonts w:ascii="Arial" w:eastAsia="Times New Roman" w:hAnsi="Arial" w:cs="Arial"/>
            <w:sz w:val="16"/>
            <w:szCs w:val="16"/>
          </w:rPr>
          <w:t>32.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Formunuza yazı yazılabilecek alan eklemek için kullanılan form nesnesi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33" w:author="Unknown"/>
          <w:rFonts w:ascii="Times New Roman" w:eastAsia="Times New Roman" w:hAnsi="Times New Roman" w:cs="Times New Roman"/>
          <w:sz w:val="24"/>
          <w:szCs w:val="24"/>
        </w:rPr>
      </w:pPr>
      <w:ins w:id="23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Text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35" w:author="Unknown"/>
          <w:rFonts w:ascii="Times New Roman" w:eastAsia="Times New Roman" w:hAnsi="Times New Roman" w:cs="Times New Roman"/>
          <w:sz w:val="24"/>
          <w:szCs w:val="24"/>
        </w:rPr>
      </w:pPr>
      <w:ins w:id="23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Submit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37" w:author="Unknown"/>
          <w:rFonts w:ascii="Times New Roman" w:eastAsia="Times New Roman" w:hAnsi="Times New Roman" w:cs="Times New Roman"/>
          <w:sz w:val="24"/>
          <w:szCs w:val="24"/>
        </w:rPr>
      </w:pPr>
      <w:ins w:id="238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c.</w:t>
        </w:r>
        <w:r w:rsidRPr="002518E1">
          <w:rPr>
            <w:rFonts w:ascii="Times New  Roman ;" w:eastAsia="Times New Roman" w:hAnsi="Times New  Roman ;" w:cs="Arial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Textarea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39" w:author="Unknown"/>
          <w:rFonts w:ascii="Times New Roman" w:eastAsia="Times New Roman" w:hAnsi="Times New Roman" w:cs="Times New Roman"/>
          <w:sz w:val="24"/>
          <w:szCs w:val="24"/>
        </w:rPr>
      </w:pPr>
      <w:ins w:id="240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image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41" w:author="Unknown"/>
          <w:rFonts w:ascii="Times New Roman" w:eastAsia="Times New Roman" w:hAnsi="Times New Roman" w:cs="Times New Roman"/>
          <w:sz w:val="24"/>
          <w:szCs w:val="24"/>
        </w:rPr>
      </w:pPr>
      <w:ins w:id="242" w:author="Unknown">
        <w:r w:rsidRPr="008E5016">
          <w:rPr>
            <w:rFonts w:ascii="Arial" w:eastAsia="Times New Roman" w:hAnsi="Arial" w:cs="Arial"/>
            <w:sz w:val="16"/>
            <w:szCs w:val="16"/>
          </w:rPr>
          <w:t>33.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Aşağıdakilerden hangisi &lt;frame&gt; ile beraber kullanılan parametrelerden değildir?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43" w:author="Unknown"/>
          <w:rFonts w:ascii="Times New Roman" w:eastAsia="Times New Roman" w:hAnsi="Times New Roman" w:cs="Times New Roman"/>
          <w:sz w:val="24"/>
          <w:szCs w:val="24"/>
        </w:rPr>
      </w:pPr>
      <w:ins w:id="24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Name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45" w:author="Unknown"/>
          <w:rFonts w:ascii="Times New Roman" w:eastAsia="Times New Roman" w:hAnsi="Times New Roman" w:cs="Times New Roman"/>
          <w:sz w:val="24"/>
          <w:szCs w:val="24"/>
        </w:rPr>
      </w:pPr>
      <w:ins w:id="24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Scrolling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47" w:author="Unknown"/>
          <w:rFonts w:ascii="Times New Roman" w:eastAsia="Times New Roman" w:hAnsi="Times New Roman" w:cs="Times New Roman"/>
          <w:sz w:val="24"/>
          <w:szCs w:val="24"/>
        </w:rPr>
      </w:pPr>
      <w:ins w:id="248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Resize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49" w:author="Unknown"/>
          <w:rFonts w:ascii="Times New Roman" w:eastAsia="Times New Roman" w:hAnsi="Times New Roman" w:cs="Times New Roman"/>
          <w:sz w:val="24"/>
          <w:szCs w:val="24"/>
        </w:rPr>
      </w:pPr>
      <w:ins w:id="250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colspan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51" w:author="Unknown"/>
          <w:rFonts w:ascii="Times New Roman" w:eastAsia="Times New Roman" w:hAnsi="Times New Roman" w:cs="Times New Roman"/>
          <w:sz w:val="24"/>
          <w:szCs w:val="24"/>
        </w:rPr>
      </w:pPr>
      <w:ins w:id="252" w:author="Unknown">
        <w:r w:rsidRPr="008E5016">
          <w:rPr>
            <w:rFonts w:ascii="Arial" w:eastAsia="Times New Roman" w:hAnsi="Arial" w:cs="Arial"/>
            <w:sz w:val="16"/>
            <w:szCs w:val="16"/>
          </w:rPr>
          <w:t>34.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Çerçeve desteği olmayan tarayıcılarda görüntülenecek sayfayı belirlemede kullanılan etiket hangisidir?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53" w:author="Unknown"/>
          <w:rFonts w:ascii="Times New Roman" w:eastAsia="Times New Roman" w:hAnsi="Times New Roman" w:cs="Times New Roman"/>
          <w:sz w:val="24"/>
          <w:szCs w:val="24"/>
        </w:rPr>
      </w:pPr>
      <w:ins w:id="25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&lt;frame&gt;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55" w:author="Unknown"/>
          <w:rFonts w:ascii="Times New Roman" w:eastAsia="Times New Roman" w:hAnsi="Times New Roman" w:cs="Times New Roman"/>
          <w:sz w:val="24"/>
          <w:szCs w:val="24"/>
        </w:rPr>
      </w:pPr>
      <w:ins w:id="25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&lt;noframes&gt;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57" w:author="Unknown"/>
          <w:rFonts w:ascii="Times New Roman" w:eastAsia="Times New Roman" w:hAnsi="Times New Roman" w:cs="Times New Roman"/>
          <w:sz w:val="24"/>
          <w:szCs w:val="24"/>
        </w:rPr>
      </w:pPr>
      <w:ins w:id="258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&lt;frameset&gt;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59" w:author="Unknown"/>
          <w:rFonts w:ascii="Times New Roman" w:eastAsia="Times New Roman" w:hAnsi="Times New Roman" w:cs="Times New Roman"/>
          <w:sz w:val="24"/>
          <w:szCs w:val="24"/>
        </w:rPr>
      </w:pPr>
      <w:ins w:id="260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&lt;noframeset&gt;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61" w:author="Unknown"/>
          <w:rFonts w:ascii="Times New Roman" w:eastAsia="Times New Roman" w:hAnsi="Times New Roman" w:cs="Times New Roman"/>
          <w:sz w:val="24"/>
          <w:szCs w:val="24"/>
        </w:rPr>
      </w:pPr>
      <w:ins w:id="262" w:author="Unknown">
        <w:r w:rsidRPr="008E5016">
          <w:rPr>
            <w:rFonts w:ascii="Arial" w:eastAsia="Times New Roman" w:hAnsi="Arial" w:cs="Arial"/>
            <w:sz w:val="16"/>
            <w:szCs w:val="16"/>
          </w:rPr>
          <w:t>35.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Hangi tür HTML düğmesi tıklandığında form içeriğini temizler?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63" w:author="Unknown"/>
          <w:rFonts w:ascii="Times New Roman" w:eastAsia="Times New Roman" w:hAnsi="Times New Roman" w:cs="Times New Roman"/>
          <w:sz w:val="24"/>
          <w:szCs w:val="24"/>
        </w:rPr>
      </w:pPr>
      <w:ins w:id="264" w:author="Unknown"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a.</w:t>
        </w:r>
        <w:r w:rsidRPr="002518E1">
          <w:rPr>
            <w:rFonts w:ascii="Times New Roman" w:eastAsia="Times New Roman" w:hAnsi="Times New Roman" w:cs="Times New Roman"/>
            <w:sz w:val="14"/>
            <w:szCs w:val="14"/>
            <w:highlight w:val="yellow"/>
          </w:rPr>
          <w:t xml:space="preserve">      </w:t>
        </w:r>
        <w:r w:rsidRPr="002518E1">
          <w:rPr>
            <w:rFonts w:ascii="Arial" w:eastAsia="Times New Roman" w:hAnsi="Arial" w:cs="Arial"/>
            <w:sz w:val="16"/>
            <w:szCs w:val="16"/>
            <w:highlight w:val="yellow"/>
          </w:rPr>
          <w:t>reset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65" w:author="Unknown"/>
          <w:rFonts w:ascii="Times New Roman" w:eastAsia="Times New Roman" w:hAnsi="Times New Roman" w:cs="Times New Roman"/>
          <w:sz w:val="24"/>
          <w:szCs w:val="24"/>
        </w:rPr>
      </w:pPr>
      <w:ins w:id="26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submıt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67" w:author="Unknown"/>
          <w:rFonts w:ascii="Times New Roman" w:eastAsia="Times New Roman" w:hAnsi="Times New Roman" w:cs="Times New Roman"/>
          <w:sz w:val="24"/>
          <w:szCs w:val="24"/>
        </w:rPr>
      </w:pPr>
      <w:ins w:id="268" w:author="Unknown">
        <w:r w:rsidRPr="008E5016">
          <w:rPr>
            <w:rFonts w:ascii="Arial" w:eastAsia="Times New Roman" w:hAnsi="Arial" w:cs="Arial"/>
            <w:sz w:val="16"/>
            <w:szCs w:val="16"/>
          </w:rPr>
          <w:t>c.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send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69" w:author="Unknown"/>
          <w:rFonts w:ascii="Times New Roman" w:eastAsia="Times New Roman" w:hAnsi="Times New Roman" w:cs="Times New Roman"/>
          <w:sz w:val="24"/>
          <w:szCs w:val="24"/>
        </w:rPr>
      </w:pPr>
      <w:ins w:id="270" w:author="Unknown">
        <w:r w:rsidRPr="008E5016">
          <w:rPr>
            <w:rFonts w:ascii="Arial" w:eastAsia="Times New Roman" w:hAnsi="Arial" w:cs="Arial"/>
            <w:sz w:val="16"/>
            <w:szCs w:val="16"/>
          </w:rPr>
          <w:t>d.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call</w:t>
        </w:r>
      </w:ins>
    </w:p>
    <w:p w:rsidR="008E5016" w:rsidRPr="008E5016" w:rsidRDefault="008E5016" w:rsidP="008E5016">
      <w:pPr>
        <w:spacing w:after="0" w:line="240" w:lineRule="auto"/>
        <w:ind w:left="478" w:right="-20" w:hanging="360"/>
        <w:rPr>
          <w:ins w:id="271" w:author="Unknown"/>
          <w:rFonts w:ascii="Times New Roman" w:eastAsia="Times New Roman" w:hAnsi="Times New Roman" w:cs="Times New Roman"/>
          <w:sz w:val="24"/>
          <w:szCs w:val="24"/>
        </w:rPr>
      </w:pPr>
      <w:ins w:id="272" w:author="Unknown">
        <w:r w:rsidRPr="008E5016">
          <w:rPr>
            <w:rFonts w:ascii="Arial" w:eastAsia="Times New Roman" w:hAnsi="Arial" w:cs="Arial"/>
            <w:sz w:val="16"/>
            <w:szCs w:val="16"/>
          </w:rPr>
          <w:t>36.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Sayfa içinde yer imi oluşturmak için Common menü grubu içinde bulunan Named Anchor düğmesi kullanılmalıdır.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73" w:author="Unknown"/>
          <w:rFonts w:ascii="Times New Roman" w:eastAsia="Times New Roman" w:hAnsi="Times New Roman" w:cs="Times New Roman"/>
          <w:sz w:val="24"/>
          <w:szCs w:val="24"/>
        </w:rPr>
      </w:pPr>
      <w:ins w:id="274" w:author="Unknown">
        <w:r w:rsidRPr="008E5016">
          <w:rPr>
            <w:rFonts w:ascii="Arial" w:eastAsia="Times New Roman" w:hAnsi="Arial" w:cs="Arial"/>
            <w:sz w:val="16"/>
            <w:szCs w:val="16"/>
          </w:rPr>
          <w:t>a.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Doğru</w:t>
        </w:r>
      </w:ins>
    </w:p>
    <w:p w:rsidR="008E5016" w:rsidRPr="008E5016" w:rsidRDefault="008E5016" w:rsidP="008E5016">
      <w:pPr>
        <w:spacing w:after="0" w:line="240" w:lineRule="auto"/>
        <w:ind w:left="640" w:right="-20"/>
        <w:rPr>
          <w:ins w:id="275" w:author="Unknown"/>
          <w:rFonts w:ascii="Times New Roman" w:eastAsia="Times New Roman" w:hAnsi="Times New Roman" w:cs="Times New Roman"/>
          <w:sz w:val="24"/>
          <w:szCs w:val="24"/>
        </w:rPr>
      </w:pPr>
      <w:ins w:id="276" w:author="Unknown">
        <w:r w:rsidRPr="008E5016">
          <w:rPr>
            <w:rFonts w:ascii="Arial" w:eastAsia="Times New Roman" w:hAnsi="Arial" w:cs="Arial"/>
            <w:sz w:val="16"/>
            <w:szCs w:val="16"/>
          </w:rPr>
          <w:t>b.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   </w:t>
        </w:r>
        <w:r w:rsidRPr="008E5016">
          <w:rPr>
            <w:rFonts w:ascii="Arial" w:eastAsia="Times New Roman" w:hAnsi="Arial" w:cs="Arial"/>
            <w:sz w:val="16"/>
            <w:szCs w:val="16"/>
          </w:rPr>
          <w:t>Yanlış</w:t>
        </w:r>
      </w:ins>
    </w:p>
    <w:p w:rsidR="005B0A7E" w:rsidRDefault="005B0A7E"/>
    <w:p w:rsidR="008E5016" w:rsidRDefault="008E5016"/>
    <w:p w:rsidR="008E5016" w:rsidRDefault="008E5016"/>
    <w:p w:rsidR="008E5016" w:rsidRDefault="008E5016">
      <w:r>
        <w:t>////////////////+++++++++++++++++++++++++++/////////////////////////////+++++++++++++++++/////</w:t>
      </w:r>
    </w:p>
    <w:p w:rsidR="008E5016" w:rsidRPr="008E5016" w:rsidRDefault="008E5016" w:rsidP="008E5016">
      <w:pPr>
        <w:spacing w:after="0" w:line="240" w:lineRule="auto"/>
        <w:rPr>
          <w:ins w:id="277" w:author="Unknown"/>
          <w:rFonts w:ascii="Times New Roman" w:eastAsia="Times New Roman" w:hAnsi="Times New Roman" w:cs="Times New Roman"/>
          <w:sz w:val="24"/>
          <w:szCs w:val="24"/>
        </w:rPr>
      </w:pPr>
      <w:ins w:id="278" w:author="Unknown">
        <w:r w:rsidRPr="008E5016">
          <w:rPr>
            <w:rFonts w:ascii="Arial" w:eastAsia="Times New Roman" w:hAnsi="Arial" w:cs="Arial"/>
            <w:sz w:val="20"/>
            <w:szCs w:val="20"/>
          </w:rPr>
          <w:t>1)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Internet’ teki dosyaların genel uzantısı nedir? 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79" w:author="Unknown"/>
          <w:rFonts w:ascii="Times New Roman" w:eastAsia="Times New Roman" w:hAnsi="Times New Roman" w:cs="Times New Roman"/>
          <w:sz w:val="24"/>
          <w:szCs w:val="24"/>
        </w:rPr>
      </w:pPr>
      <w:ins w:id="280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Ht</w:t>
        </w:r>
        <w:r w:rsidRPr="008E5016">
          <w:rPr>
            <w:rFonts w:ascii="Arial" w:eastAsia="Times New Roman" w:hAnsi="Arial" w:cs="Arial"/>
            <w:color w:val="FF0000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l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81" w:author="Unknown"/>
          <w:rFonts w:ascii="Times New Roman" w:eastAsia="Times New Roman" w:hAnsi="Times New Roman" w:cs="Times New Roman"/>
          <w:sz w:val="24"/>
          <w:szCs w:val="24"/>
        </w:rPr>
      </w:pPr>
      <w:ins w:id="282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www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83" w:author="Unknown"/>
          <w:rFonts w:ascii="Times New Roman" w:eastAsia="Times New Roman" w:hAnsi="Times New Roman" w:cs="Times New Roman"/>
          <w:sz w:val="24"/>
          <w:szCs w:val="24"/>
        </w:rPr>
      </w:pPr>
      <w:ins w:id="284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http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85" w:author="Unknown"/>
          <w:rFonts w:ascii="Times New Roman" w:eastAsia="Times New Roman" w:hAnsi="Times New Roman" w:cs="Times New Roman"/>
          <w:sz w:val="24"/>
          <w:szCs w:val="24"/>
        </w:rPr>
      </w:pPr>
      <w:ins w:id="286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ftp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287" w:author="Unknown"/>
          <w:rFonts w:ascii="Times New Roman" w:eastAsia="Times New Roman" w:hAnsi="Times New Roman" w:cs="Times New Roman"/>
          <w:sz w:val="24"/>
          <w:szCs w:val="24"/>
        </w:rPr>
      </w:pPr>
      <w:ins w:id="288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289" w:author="Unknown"/>
          <w:rFonts w:ascii="Times New Roman" w:eastAsia="Times New Roman" w:hAnsi="Times New Roman" w:cs="Times New Roman"/>
          <w:sz w:val="24"/>
          <w:szCs w:val="24"/>
        </w:rPr>
      </w:pPr>
      <w:ins w:id="290" w:author="Unknown">
        <w:r w:rsidRPr="008E5016">
          <w:rPr>
            <w:rFonts w:ascii="Arial" w:eastAsia="Times New Roman" w:hAnsi="Arial" w:cs="Arial"/>
            <w:sz w:val="20"/>
            <w:szCs w:val="20"/>
          </w:rPr>
          <w:t>2)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Browser (tarayıcı) program ne işe yarar?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91" w:author="Unknown"/>
          <w:rFonts w:ascii="Times New Roman" w:eastAsia="Times New Roman" w:hAnsi="Times New Roman" w:cs="Times New Roman"/>
          <w:sz w:val="24"/>
          <w:szCs w:val="24"/>
        </w:rPr>
      </w:pPr>
      <w:ins w:id="292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Kâğıt üzerindeki yazıları bilgisayara aktarır.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93" w:author="Unknown"/>
          <w:rFonts w:ascii="Times New Roman" w:eastAsia="Times New Roman" w:hAnsi="Times New Roman" w:cs="Times New Roman"/>
          <w:sz w:val="24"/>
          <w:szCs w:val="24"/>
        </w:rPr>
      </w:pPr>
      <w:ins w:id="294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Internet sayfalarını bilgisayarımızda görmeyi sağlar.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95" w:author="Unknown"/>
          <w:rFonts w:ascii="Times New Roman" w:eastAsia="Times New Roman" w:hAnsi="Times New Roman" w:cs="Times New Roman"/>
          <w:sz w:val="24"/>
          <w:szCs w:val="24"/>
        </w:rPr>
      </w:pPr>
      <w:ins w:id="296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İnternete bağlantı sağlar.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297" w:author="Unknown"/>
          <w:rFonts w:ascii="Times New Roman" w:eastAsia="Times New Roman" w:hAnsi="Times New Roman" w:cs="Times New Roman"/>
          <w:sz w:val="24"/>
          <w:szCs w:val="24"/>
        </w:rPr>
      </w:pPr>
      <w:ins w:id="298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Internet bağlantısını hızlandırır.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299" w:author="Unknown"/>
          <w:rFonts w:ascii="Times New Roman" w:eastAsia="Times New Roman" w:hAnsi="Times New Roman" w:cs="Times New Roman"/>
          <w:sz w:val="24"/>
          <w:szCs w:val="24"/>
        </w:rPr>
      </w:pPr>
      <w:ins w:id="300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01" w:author="Unknown"/>
          <w:rFonts w:ascii="Times New Roman" w:eastAsia="Times New Roman" w:hAnsi="Times New Roman" w:cs="Times New Roman"/>
          <w:sz w:val="24"/>
          <w:szCs w:val="24"/>
        </w:rPr>
      </w:pPr>
      <w:ins w:id="302" w:author="Unknown">
        <w:r w:rsidRPr="008E5016">
          <w:rPr>
            <w:rFonts w:ascii="Arial" w:eastAsia="Times New Roman" w:hAnsi="Arial" w:cs="Arial"/>
            <w:sz w:val="20"/>
            <w:szCs w:val="20"/>
          </w:rPr>
          <w:t>3)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Birçok bilgisayar sisteminin birbirine bağlı olduğu, dünya çapında yaygın olan ve sürekli büyüyen ilet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z w:val="20"/>
            <w:szCs w:val="20"/>
          </w:rPr>
          <w:t>ş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a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z w:val="20"/>
            <w:szCs w:val="20"/>
          </w:rPr>
          <w:t>ına ne denir?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03" w:author="Unknown"/>
          <w:rFonts w:ascii="Times New Roman" w:eastAsia="Times New Roman" w:hAnsi="Times New Roman" w:cs="Times New Roman"/>
          <w:sz w:val="24"/>
          <w:szCs w:val="24"/>
        </w:rPr>
      </w:pPr>
      <w:ins w:id="304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IP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05" w:author="Unknown"/>
          <w:rFonts w:ascii="Times New Roman" w:eastAsia="Times New Roman" w:hAnsi="Times New Roman" w:cs="Times New Roman"/>
          <w:sz w:val="24"/>
          <w:szCs w:val="24"/>
        </w:rPr>
      </w:pPr>
      <w:ins w:id="306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Domain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07" w:author="Unknown"/>
          <w:rFonts w:ascii="Times New Roman" w:eastAsia="Times New Roman" w:hAnsi="Times New Roman" w:cs="Times New Roman"/>
          <w:sz w:val="24"/>
          <w:szCs w:val="24"/>
        </w:rPr>
      </w:pPr>
      <w:ins w:id="308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Internet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09" w:author="Unknown"/>
          <w:rFonts w:ascii="Times New Roman" w:eastAsia="Times New Roman" w:hAnsi="Times New Roman" w:cs="Times New Roman"/>
          <w:sz w:val="24"/>
          <w:szCs w:val="24"/>
        </w:rPr>
      </w:pPr>
      <w:ins w:id="310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Protokol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11" w:author="Unknown"/>
          <w:rFonts w:ascii="Times New Roman" w:eastAsia="Times New Roman" w:hAnsi="Times New Roman" w:cs="Times New Roman"/>
          <w:sz w:val="24"/>
          <w:szCs w:val="24"/>
        </w:rPr>
      </w:pPr>
      <w:ins w:id="312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13" w:author="Unknown"/>
          <w:rFonts w:ascii="Times New Roman" w:eastAsia="Times New Roman" w:hAnsi="Times New Roman" w:cs="Times New Roman"/>
          <w:sz w:val="24"/>
          <w:szCs w:val="24"/>
        </w:rPr>
      </w:pPr>
      <w:ins w:id="314" w:author="Unknown">
        <w:r w:rsidRPr="008E5016">
          <w:rPr>
            <w:rFonts w:ascii="Arial" w:eastAsia="Times New Roman" w:hAnsi="Arial" w:cs="Arial"/>
            <w:sz w:val="20"/>
            <w:szCs w:val="20"/>
          </w:rPr>
          <w:t>4)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Aşağıdaki eşleştirmelerden hangisi yanlıştır? 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15" w:author="Unknown"/>
          <w:rFonts w:ascii="Times New Roman" w:eastAsia="Times New Roman" w:hAnsi="Times New Roman" w:cs="Times New Roman"/>
          <w:sz w:val="24"/>
          <w:szCs w:val="24"/>
        </w:rPr>
      </w:pPr>
      <w:ins w:id="316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gov: Hükümet kurumları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17" w:author="Unknown"/>
          <w:rFonts w:ascii="Times New Roman" w:eastAsia="Times New Roman" w:hAnsi="Times New Roman" w:cs="Times New Roman"/>
          <w:sz w:val="24"/>
          <w:szCs w:val="24"/>
        </w:rPr>
      </w:pPr>
      <w:ins w:id="318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com: Ticari kurumlar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19" w:author="Unknown"/>
          <w:rFonts w:ascii="Times New Roman" w:eastAsia="Times New Roman" w:hAnsi="Times New Roman" w:cs="Times New Roman"/>
          <w:sz w:val="24"/>
          <w:szCs w:val="24"/>
        </w:rPr>
      </w:pPr>
      <w:ins w:id="320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edu: Eğitim kurumları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21" w:author="Unknown"/>
          <w:rFonts w:ascii="Times New Roman" w:eastAsia="Times New Roman" w:hAnsi="Times New Roman" w:cs="Times New Roman"/>
          <w:sz w:val="24"/>
          <w:szCs w:val="24"/>
        </w:rPr>
      </w:pPr>
      <w:ins w:id="322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org: Askeri kurumlar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23" w:author="Unknown"/>
          <w:rFonts w:ascii="Times New Roman" w:eastAsia="Times New Roman" w:hAnsi="Times New Roman" w:cs="Times New Roman"/>
          <w:sz w:val="24"/>
          <w:szCs w:val="24"/>
        </w:rPr>
      </w:pPr>
      <w:ins w:id="324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25" w:author="Unknown"/>
          <w:rFonts w:ascii="Times New Roman" w:eastAsia="Times New Roman" w:hAnsi="Times New Roman" w:cs="Times New Roman"/>
          <w:sz w:val="24"/>
          <w:szCs w:val="24"/>
        </w:rPr>
      </w:pPr>
    </w:p>
    <w:p w:rsidR="008E5016" w:rsidRPr="008E5016" w:rsidRDefault="008E5016" w:rsidP="008E5016">
      <w:pPr>
        <w:spacing w:after="0" w:line="240" w:lineRule="auto"/>
        <w:rPr>
          <w:ins w:id="326" w:author="Unknown"/>
          <w:rFonts w:ascii="Times New Roman" w:eastAsia="Times New Roman" w:hAnsi="Times New Roman" w:cs="Times New Roman"/>
          <w:sz w:val="24"/>
          <w:szCs w:val="24"/>
        </w:rPr>
      </w:pPr>
      <w:ins w:id="327" w:author="Unknown"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lastRenderedPageBreak/>
          <w:t>5)</w:t>
        </w:r>
        <w:r w:rsidRPr="008E5016">
          <w:rPr>
            <w:rFonts w:ascii="Times New Roman" w:eastAsia="Times New Roman" w:hAnsi="Times New Roman" w:cs="Times New Roman"/>
            <w:spacing w:val="1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Aşa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ıdakilerden hangisi 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sz w:val="20"/>
            <w:szCs w:val="20"/>
          </w:rPr>
          <w:t>ir WEB tarayıcı progra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ı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sz w:val="20"/>
            <w:szCs w:val="20"/>
          </w:rPr>
          <w:t>ı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 xml:space="preserve">r? 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28" w:author="Unknown"/>
          <w:rFonts w:ascii="Times New Roman" w:eastAsia="Times New Roman" w:hAnsi="Times New Roman" w:cs="Times New Roman"/>
          <w:sz w:val="24"/>
          <w:szCs w:val="24"/>
        </w:rPr>
      </w:pPr>
      <w:ins w:id="329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Flash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30" w:author="Unknown"/>
          <w:rFonts w:ascii="Times New Roman" w:eastAsia="Times New Roman" w:hAnsi="Times New Roman" w:cs="Times New Roman"/>
          <w:sz w:val="24"/>
          <w:szCs w:val="24"/>
        </w:rPr>
      </w:pPr>
      <w:ins w:id="331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FrontPage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32" w:author="Unknown"/>
          <w:rFonts w:ascii="Times New Roman" w:eastAsia="Times New Roman" w:hAnsi="Times New Roman" w:cs="Times New Roman"/>
          <w:sz w:val="24"/>
          <w:szCs w:val="24"/>
        </w:rPr>
      </w:pPr>
      <w:ins w:id="33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Internet Explorer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34" w:author="Unknown"/>
          <w:rFonts w:ascii="Times New Roman" w:eastAsia="Times New Roman" w:hAnsi="Times New Roman" w:cs="Times New Roman"/>
          <w:sz w:val="24"/>
          <w:szCs w:val="24"/>
        </w:rPr>
      </w:pPr>
      <w:ins w:id="335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HTML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36" w:author="Unknown"/>
          <w:rFonts w:ascii="Times New Roman" w:eastAsia="Times New Roman" w:hAnsi="Times New Roman" w:cs="Times New Roman"/>
          <w:sz w:val="24"/>
          <w:szCs w:val="24"/>
        </w:rPr>
      </w:pPr>
      <w:ins w:id="337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38" w:author="Unknown"/>
          <w:rFonts w:ascii="Times New Roman" w:eastAsia="Times New Roman" w:hAnsi="Times New Roman" w:cs="Times New Roman"/>
          <w:sz w:val="24"/>
          <w:szCs w:val="24"/>
        </w:rPr>
      </w:pPr>
      <w:ins w:id="339" w:author="Unknown">
        <w:r w:rsidRPr="008E5016">
          <w:rPr>
            <w:rFonts w:ascii="Arial" w:eastAsia="Times New Roman" w:hAnsi="Arial" w:cs="Arial"/>
            <w:sz w:val="20"/>
            <w:szCs w:val="20"/>
          </w:rPr>
          <w:t>6)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IP (Internet Protocol) nedi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r</w:t>
        </w:r>
        <w:r w:rsidRPr="008E5016">
          <w:rPr>
            <w:rFonts w:ascii="Arial" w:eastAsia="Times New Roman" w:hAnsi="Arial" w:cs="Arial"/>
            <w:sz w:val="20"/>
            <w:szCs w:val="20"/>
          </w:rPr>
          <w:t>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40" w:author="Unknown"/>
          <w:rFonts w:ascii="Times New Roman" w:eastAsia="Times New Roman" w:hAnsi="Times New Roman" w:cs="Times New Roman"/>
          <w:sz w:val="24"/>
          <w:szCs w:val="24"/>
        </w:rPr>
      </w:pPr>
      <w:ins w:id="341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Alan adı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42" w:author="Unknown"/>
          <w:rFonts w:ascii="Times New Roman" w:eastAsia="Times New Roman" w:hAnsi="Times New Roman" w:cs="Times New Roman"/>
          <w:sz w:val="24"/>
          <w:szCs w:val="24"/>
        </w:rPr>
      </w:pPr>
      <w:ins w:id="34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Bilgisayarların iletişim kurmasını sağlayan protokoldür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44" w:author="Unknown"/>
          <w:rFonts w:ascii="Times New Roman" w:eastAsia="Times New Roman" w:hAnsi="Times New Roman" w:cs="Times New Roman"/>
          <w:sz w:val="24"/>
          <w:szCs w:val="24"/>
        </w:rPr>
      </w:pPr>
      <w:ins w:id="345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Internet üzerindeki bilgilere bakabilmeyi ve etkileşim kurmayı sağlayan uygulama protokolüdür.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46" w:author="Unknown"/>
          <w:rFonts w:ascii="Times New Roman" w:eastAsia="Times New Roman" w:hAnsi="Times New Roman" w:cs="Times New Roman"/>
          <w:sz w:val="24"/>
          <w:szCs w:val="24"/>
        </w:rPr>
      </w:pPr>
      <w:ins w:id="347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Internet ‘de istenilen bilgilere ulaşabilmeyi sağlayan bir arama motorudur.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48" w:author="Unknown"/>
          <w:rFonts w:ascii="Times New Roman" w:eastAsia="Times New Roman" w:hAnsi="Times New Roman" w:cs="Times New Roman"/>
          <w:sz w:val="24"/>
          <w:szCs w:val="24"/>
        </w:rPr>
      </w:pPr>
      <w:ins w:id="349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50" w:author="Unknown"/>
          <w:rFonts w:ascii="Times New Roman" w:eastAsia="Times New Roman" w:hAnsi="Times New Roman" w:cs="Times New Roman"/>
          <w:sz w:val="24"/>
          <w:szCs w:val="24"/>
        </w:rPr>
      </w:pPr>
      <w:ins w:id="351" w:author="Unknown">
        <w:r w:rsidRPr="008E5016">
          <w:rPr>
            <w:rFonts w:ascii="Arial" w:eastAsia="Times New Roman" w:hAnsi="Arial" w:cs="Arial"/>
            <w:sz w:val="20"/>
            <w:szCs w:val="20"/>
          </w:rPr>
          <w:t>7)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Internet ’de</w:t>
        </w:r>
        <w:r w:rsidRPr="008E5016">
          <w:rPr>
            <w:rFonts w:ascii="Arial" w:eastAsia="Times New Roman" w:hAnsi="Arial" w:cs="Arial"/>
            <w:spacing w:val="4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ara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a yaparken hem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“klavye” h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e</w:t>
        </w:r>
        <w:r w:rsidRPr="008E5016">
          <w:rPr>
            <w:rFonts w:ascii="Arial" w:eastAsia="Times New Roman" w:hAnsi="Arial" w:cs="Arial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de “fare” kelimelerinin geçt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 xml:space="preserve">i </w:t>
        </w:r>
        <w:r w:rsidRPr="008E5016">
          <w:rPr>
            <w:rFonts w:ascii="Arial" w:eastAsia="Times New Roman" w:hAnsi="Arial" w:cs="Arial"/>
            <w:sz w:val="20"/>
            <w:szCs w:val="20"/>
          </w:rPr>
          <w:t>alanları li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s</w:t>
        </w:r>
        <w:r w:rsidRPr="008E5016">
          <w:rPr>
            <w:rFonts w:ascii="Arial" w:eastAsia="Times New Roman" w:hAnsi="Arial" w:cs="Arial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e</w:t>
        </w:r>
        <w:r w:rsidRPr="008E5016">
          <w:rPr>
            <w:rFonts w:ascii="Arial" w:eastAsia="Times New Roman" w:hAnsi="Arial" w:cs="Arial"/>
            <w:sz w:val="20"/>
            <w:szCs w:val="20"/>
          </w:rPr>
          <w:t>le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ek için hangi 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antıksal ba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laç 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k</w:t>
        </w:r>
        <w:r w:rsidRPr="008E5016">
          <w:rPr>
            <w:rFonts w:ascii="Arial" w:eastAsia="Times New Roman" w:hAnsi="Arial" w:cs="Arial"/>
            <w:sz w:val="20"/>
            <w:szCs w:val="20"/>
          </w:rPr>
          <w:t>ulla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n</w:t>
        </w:r>
        <w:r w:rsidRPr="008E5016">
          <w:rPr>
            <w:rFonts w:ascii="Arial" w:eastAsia="Times New Roman" w:hAnsi="Arial" w:cs="Arial"/>
            <w:sz w:val="20"/>
            <w:szCs w:val="20"/>
          </w:rPr>
          <w:t>ıl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alıd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52" w:author="Unknown"/>
          <w:rFonts w:ascii="Times New Roman" w:eastAsia="Times New Roman" w:hAnsi="Times New Roman" w:cs="Times New Roman"/>
          <w:sz w:val="24"/>
          <w:szCs w:val="24"/>
        </w:rPr>
      </w:pPr>
      <w:ins w:id="35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AND (VE)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54" w:author="Unknown"/>
          <w:rFonts w:ascii="Times New Roman" w:eastAsia="Times New Roman" w:hAnsi="Times New Roman" w:cs="Times New Roman"/>
          <w:sz w:val="24"/>
          <w:szCs w:val="24"/>
        </w:rPr>
      </w:pPr>
      <w:ins w:id="355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NEAR (YAKIN)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56" w:author="Unknown"/>
          <w:rFonts w:ascii="Times New Roman" w:eastAsia="Times New Roman" w:hAnsi="Times New Roman" w:cs="Times New Roman"/>
          <w:sz w:val="24"/>
          <w:szCs w:val="24"/>
        </w:rPr>
      </w:pPr>
      <w:ins w:id="357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NOT (DEĞİL)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58" w:author="Unknown"/>
          <w:rFonts w:ascii="Times New Roman" w:eastAsia="Times New Roman" w:hAnsi="Times New Roman" w:cs="Times New Roman"/>
          <w:sz w:val="24"/>
          <w:szCs w:val="24"/>
        </w:rPr>
      </w:pPr>
      <w:ins w:id="359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OR (YADA)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60" w:author="Unknown"/>
          <w:rFonts w:ascii="Times New Roman" w:eastAsia="Times New Roman" w:hAnsi="Times New Roman" w:cs="Times New Roman"/>
          <w:sz w:val="24"/>
          <w:szCs w:val="24"/>
        </w:rPr>
      </w:pPr>
      <w:ins w:id="361" w:author="Unknown"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62" w:author="Unknown"/>
          <w:rFonts w:ascii="Times New Roman" w:eastAsia="Times New Roman" w:hAnsi="Times New Roman" w:cs="Times New Roman"/>
          <w:sz w:val="24"/>
          <w:szCs w:val="24"/>
        </w:rPr>
      </w:pPr>
      <w:ins w:id="363" w:author="Unknown">
        <w:r w:rsidRPr="008E5016">
          <w:rPr>
            <w:rFonts w:ascii="Arial" w:eastAsia="Times New Roman" w:hAnsi="Arial" w:cs="Arial"/>
            <w:sz w:val="20"/>
            <w:szCs w:val="20"/>
          </w:rPr>
          <w:t>8)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Numaralı liste için kullanılan etiketler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64" w:author="Unknown"/>
          <w:rFonts w:ascii="Times New Roman" w:eastAsia="Times New Roman" w:hAnsi="Times New Roman" w:cs="Times New Roman"/>
          <w:sz w:val="24"/>
          <w:szCs w:val="24"/>
        </w:rPr>
      </w:pPr>
      <w:ins w:id="365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&lt;ol&gt;&lt;li&gt;..&lt;/ol&gt;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66" w:author="Unknown"/>
          <w:rFonts w:ascii="Times New Roman" w:eastAsia="Times New Roman" w:hAnsi="Times New Roman" w:cs="Times New Roman"/>
          <w:sz w:val="24"/>
          <w:szCs w:val="24"/>
        </w:rPr>
      </w:pPr>
      <w:ins w:id="367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&lt;ul&gt;&lt;li&gt;..&lt;/ul&gt;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68" w:author="Unknown"/>
          <w:rFonts w:ascii="Times New Roman" w:eastAsia="Times New Roman" w:hAnsi="Times New Roman" w:cs="Times New Roman"/>
          <w:sz w:val="24"/>
          <w:szCs w:val="24"/>
        </w:rPr>
      </w:pPr>
      <w:ins w:id="369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&lt;dl&gt;&lt;li&gt;..&lt;/dl&gt;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70" w:author="Unknown"/>
          <w:rFonts w:ascii="Times New Roman" w:eastAsia="Times New Roman" w:hAnsi="Times New Roman" w:cs="Times New Roman"/>
          <w:sz w:val="24"/>
          <w:szCs w:val="24"/>
        </w:rPr>
      </w:pPr>
      <w:ins w:id="371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&lt;dt&gt;&lt;li&gt;..&lt;/dt&gt;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72" w:author="Unknown"/>
          <w:rFonts w:ascii="Times New Roman" w:eastAsia="Times New Roman" w:hAnsi="Times New Roman" w:cs="Times New Roman"/>
          <w:sz w:val="24"/>
          <w:szCs w:val="24"/>
        </w:rPr>
      </w:pPr>
      <w:ins w:id="373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74" w:author="Unknown"/>
          <w:rFonts w:ascii="Times New Roman" w:eastAsia="Times New Roman" w:hAnsi="Times New Roman" w:cs="Times New Roman"/>
          <w:sz w:val="24"/>
          <w:szCs w:val="24"/>
        </w:rPr>
      </w:pPr>
      <w:ins w:id="375" w:author="Unknown">
        <w:r w:rsidRPr="008E5016">
          <w:rPr>
            <w:rFonts w:ascii="Arial" w:eastAsia="Times New Roman" w:hAnsi="Arial" w:cs="Arial"/>
            <w:sz w:val="20"/>
            <w:szCs w:val="20"/>
          </w:rPr>
          <w:t>9)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Hangisi tabloda çerçeve kalınlığını belirler?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76" w:author="Unknown"/>
          <w:rFonts w:ascii="Times New Roman" w:eastAsia="Times New Roman" w:hAnsi="Times New Roman" w:cs="Times New Roman"/>
          <w:sz w:val="24"/>
          <w:szCs w:val="24"/>
        </w:rPr>
      </w:pPr>
      <w:ins w:id="377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&lt;table line=”1”&gt;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78" w:author="Unknown"/>
          <w:rFonts w:ascii="Times New Roman" w:eastAsia="Times New Roman" w:hAnsi="Times New Roman" w:cs="Times New Roman"/>
          <w:sz w:val="24"/>
          <w:szCs w:val="24"/>
        </w:rPr>
      </w:pPr>
      <w:ins w:id="379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&lt;table format=”1”&gt;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80" w:author="Unknown"/>
          <w:rFonts w:ascii="Times New Roman" w:eastAsia="Times New Roman" w:hAnsi="Times New Roman" w:cs="Times New Roman"/>
          <w:sz w:val="24"/>
          <w:szCs w:val="24"/>
        </w:rPr>
      </w:pPr>
      <w:ins w:id="381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lastRenderedPageBreak/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&lt;table border=”1”&gt;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82" w:author="Unknown"/>
          <w:rFonts w:ascii="Times New Roman" w:eastAsia="Times New Roman" w:hAnsi="Times New Roman" w:cs="Times New Roman"/>
          <w:sz w:val="24"/>
          <w:szCs w:val="24"/>
        </w:rPr>
      </w:pPr>
      <w:ins w:id="383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&lt;table frame=”1”&gt;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84" w:author="Unknown"/>
          <w:rFonts w:ascii="Times New Roman" w:eastAsia="Times New Roman" w:hAnsi="Times New Roman" w:cs="Times New Roman"/>
          <w:sz w:val="24"/>
          <w:szCs w:val="24"/>
        </w:rPr>
      </w:pPr>
      <w:ins w:id="385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86" w:author="Unknown"/>
          <w:rFonts w:ascii="Times New Roman" w:eastAsia="Times New Roman" w:hAnsi="Times New Roman" w:cs="Times New Roman"/>
          <w:sz w:val="24"/>
          <w:szCs w:val="24"/>
        </w:rPr>
      </w:pPr>
      <w:ins w:id="387" w:author="Unknown">
        <w:r w:rsidRPr="008E5016">
          <w:rPr>
            <w:rFonts w:ascii="Arial" w:eastAsia="Times New Roman" w:hAnsi="Arial" w:cs="Arial"/>
            <w:sz w:val="20"/>
            <w:szCs w:val="20"/>
          </w:rPr>
          <w:t>10)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Tabloya başlık eklemek için hangi etiket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88" w:author="Unknown"/>
          <w:rFonts w:ascii="Times New Roman" w:eastAsia="Times New Roman" w:hAnsi="Times New Roman" w:cs="Times New Roman"/>
          <w:sz w:val="24"/>
          <w:szCs w:val="24"/>
        </w:rPr>
      </w:pPr>
      <w:ins w:id="389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&lt;hd&gt;başlık&lt;/hd&gt;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90" w:author="Unknown"/>
          <w:rFonts w:ascii="Times New Roman" w:eastAsia="Times New Roman" w:hAnsi="Times New Roman" w:cs="Times New Roman"/>
          <w:sz w:val="24"/>
          <w:szCs w:val="24"/>
        </w:rPr>
      </w:pPr>
      <w:ins w:id="391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&lt;th&gt;başlık&lt;/th&gt;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92" w:author="Unknown"/>
          <w:rFonts w:ascii="Times New Roman" w:eastAsia="Times New Roman" w:hAnsi="Times New Roman" w:cs="Times New Roman"/>
          <w:sz w:val="24"/>
          <w:szCs w:val="24"/>
        </w:rPr>
      </w:pPr>
      <w:ins w:id="393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&lt;ht&gt;başlık&lt;/ht&gt;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394" w:author="Unknown"/>
          <w:rFonts w:ascii="Times New Roman" w:eastAsia="Times New Roman" w:hAnsi="Times New Roman" w:cs="Times New Roman"/>
          <w:sz w:val="24"/>
          <w:szCs w:val="24"/>
        </w:rPr>
      </w:pPr>
      <w:ins w:id="395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&lt;page&gt;başlık&lt;/page&gt;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96" w:author="Unknown"/>
          <w:rFonts w:ascii="Times New Roman" w:eastAsia="Times New Roman" w:hAnsi="Times New Roman" w:cs="Times New Roman"/>
          <w:sz w:val="24"/>
          <w:szCs w:val="24"/>
        </w:rPr>
      </w:pPr>
      <w:ins w:id="397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398" w:author="Unknown"/>
          <w:rFonts w:ascii="Times New Roman" w:eastAsia="Times New Roman" w:hAnsi="Times New Roman" w:cs="Times New Roman"/>
          <w:sz w:val="24"/>
          <w:szCs w:val="24"/>
        </w:rPr>
      </w:pPr>
      <w:ins w:id="399" w:author="Unknown">
        <w:r w:rsidRPr="008E5016">
          <w:rPr>
            <w:rFonts w:ascii="Arial" w:eastAsia="Times New Roman" w:hAnsi="Arial" w:cs="Arial"/>
            <w:sz w:val="20"/>
            <w:szCs w:val="20"/>
          </w:rPr>
          <w:t>11)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Aşağıda verilen link komutlarından hangisi doğrudur?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00" w:author="Unknown"/>
          <w:rFonts w:ascii="Times New Roman" w:eastAsia="Times New Roman" w:hAnsi="Times New Roman" w:cs="Times New Roman"/>
          <w:sz w:val="24"/>
          <w:szCs w:val="24"/>
        </w:rPr>
      </w:pPr>
      <w:ins w:id="401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&lt;a 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g=”http://www.meb.gov.tr”&gt;Tıkla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ı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n</w:t>
        </w:r>
        <w:r w:rsidRPr="008E5016">
          <w:rPr>
            <w:rFonts w:ascii="Arial" w:eastAsia="Times New Roman" w:hAnsi="Arial" w:cs="Arial"/>
            <w:sz w:val="20"/>
            <w:szCs w:val="20"/>
          </w:rPr>
          <w:t>ız&lt;i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g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/</w:t>
        </w:r>
        <w:r w:rsidRPr="008E5016">
          <w:rPr>
            <w:rFonts w:ascii="Arial" w:eastAsia="Times New Roman" w:hAnsi="Arial" w:cs="Arial"/>
            <w:sz w:val="20"/>
            <w:szCs w:val="20"/>
          </w:rPr>
          <w:t>a&gt;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02" w:author="Unknown"/>
          <w:rFonts w:ascii="Times New Roman" w:eastAsia="Times New Roman" w:hAnsi="Times New Roman" w:cs="Times New Roman"/>
          <w:sz w:val="24"/>
          <w:szCs w:val="24"/>
        </w:rPr>
      </w:pPr>
      <w:ins w:id="403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&lt;href=”ht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sz w:val="20"/>
            <w:szCs w:val="20"/>
          </w:rPr>
          <w:t>p://www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.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e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sz w:val="20"/>
            <w:szCs w:val="20"/>
          </w:rPr>
          <w:t>.gov.tr”&gt;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04" w:author="Unknown"/>
          <w:rFonts w:ascii="Times New Roman" w:eastAsia="Times New Roman" w:hAnsi="Times New Roman" w:cs="Times New Roman"/>
          <w:sz w:val="24"/>
          <w:szCs w:val="24"/>
        </w:rPr>
      </w:pPr>
      <w:ins w:id="405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&lt;a href=”http://www.meb.gov.tr”&gt;Tıkla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ı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n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ız&lt;/a&gt;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06" w:author="Unknown"/>
          <w:rFonts w:ascii="Times New Roman" w:eastAsia="Times New Roman" w:hAnsi="Times New Roman" w:cs="Times New Roman"/>
          <w:sz w:val="24"/>
          <w:szCs w:val="24"/>
        </w:rPr>
      </w:pPr>
      <w:ins w:id="407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&lt;a link=”http://www.meb.gov.tr”&gt;Tıkla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ı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n</w:t>
        </w:r>
        <w:r w:rsidRPr="008E5016">
          <w:rPr>
            <w:rFonts w:ascii="Arial" w:eastAsia="Times New Roman" w:hAnsi="Arial" w:cs="Arial"/>
            <w:sz w:val="20"/>
            <w:szCs w:val="20"/>
          </w:rPr>
          <w:t>ız&lt;/a&gt;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08" w:author="Unknown"/>
          <w:rFonts w:ascii="Times New Roman" w:eastAsia="Times New Roman" w:hAnsi="Times New Roman" w:cs="Times New Roman"/>
          <w:sz w:val="24"/>
          <w:szCs w:val="24"/>
        </w:rPr>
      </w:pPr>
      <w:ins w:id="409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10" w:author="Unknown"/>
          <w:rFonts w:ascii="Times New Roman" w:eastAsia="Times New Roman" w:hAnsi="Times New Roman" w:cs="Times New Roman"/>
          <w:sz w:val="24"/>
          <w:szCs w:val="24"/>
        </w:rPr>
      </w:pPr>
      <w:ins w:id="411" w:author="Unknown">
        <w:r w:rsidRPr="008E5016">
          <w:rPr>
            <w:rFonts w:ascii="Arial" w:eastAsia="Times New Roman" w:hAnsi="Arial" w:cs="Arial"/>
            <w:sz w:val="20"/>
            <w:szCs w:val="20"/>
          </w:rPr>
          <w:t>12)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HTML nedir?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12" w:author="Unknown"/>
          <w:rFonts w:ascii="Times New Roman" w:eastAsia="Times New Roman" w:hAnsi="Times New Roman" w:cs="Times New Roman"/>
          <w:sz w:val="24"/>
          <w:szCs w:val="24"/>
        </w:rPr>
      </w:pPr>
      <w:ins w:id="41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Belge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l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er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n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 xml:space="preserve">içindeki </w:t>
        </w:r>
        <w:r w:rsidRPr="008E5016">
          <w:rPr>
            <w:rFonts w:ascii="Arial" w:eastAsia="Times New Roman" w:hAnsi="Arial" w:cs="Arial"/>
            <w:color w:val="FF0000"/>
            <w:spacing w:val="-27"/>
            <w:sz w:val="20"/>
            <w:szCs w:val="20"/>
          </w:rPr>
          <w:t> 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metinlerin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tara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ıcıda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(bro</w:t>
        </w:r>
        <w:r w:rsidRPr="008E5016">
          <w:rPr>
            <w:rFonts w:ascii="Arial" w:eastAsia="Times New Roman" w:hAnsi="Arial" w:cs="Arial"/>
            <w:color w:val="FF0000"/>
            <w:spacing w:val="-1"/>
            <w:sz w:val="20"/>
            <w:szCs w:val="20"/>
          </w:rPr>
          <w:t>w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ser)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nasıl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görünece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ini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ve</w:t>
        </w:r>
        <w:r w:rsidRPr="008E5016">
          <w:rPr>
            <w:rFonts w:ascii="Arial" w:eastAsia="Times New Roman" w:hAnsi="Arial" w:cs="Arial"/>
            <w:color w:val="FF0000"/>
            <w:spacing w:val="27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işlevsel olaca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ı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n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ı dü</w:t>
        </w:r>
        <w:r w:rsidRPr="008E5016">
          <w:rPr>
            <w:rFonts w:ascii="Arial" w:eastAsia="Times New Roman" w:hAnsi="Arial" w:cs="Arial"/>
            <w:color w:val="FF0000"/>
            <w:spacing w:val="-1"/>
            <w:sz w:val="20"/>
            <w:szCs w:val="20"/>
          </w:rPr>
          <w:t>z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enle</w:t>
        </w:r>
        <w:r w:rsidRPr="008E5016">
          <w:rPr>
            <w:rFonts w:ascii="Arial" w:eastAsia="Times New Roman" w:hAnsi="Arial" w:cs="Arial"/>
            <w:color w:val="FF0000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en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işaretlerdir.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14" w:author="Unknown"/>
          <w:rFonts w:ascii="Times New Roman" w:eastAsia="Times New Roman" w:hAnsi="Times New Roman" w:cs="Times New Roman"/>
          <w:sz w:val="24"/>
          <w:szCs w:val="24"/>
        </w:rPr>
      </w:pPr>
      <w:ins w:id="415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Di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z w:val="20"/>
            <w:szCs w:val="20"/>
          </w:rPr>
          <w:t>er sa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faları 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sz w:val="20"/>
            <w:szCs w:val="20"/>
          </w:rPr>
          <w:t>a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z w:val="20"/>
            <w:szCs w:val="20"/>
          </w:rPr>
          <w:t>la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an linkler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16" w:author="Unknown"/>
          <w:rFonts w:ascii="Times New Roman" w:eastAsia="Times New Roman" w:hAnsi="Times New Roman" w:cs="Times New Roman"/>
          <w:sz w:val="24"/>
          <w:szCs w:val="24"/>
        </w:rPr>
      </w:pPr>
      <w:ins w:id="417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Nesne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i ba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ğ</w:t>
        </w:r>
        <w:r w:rsidRPr="008E5016">
          <w:rPr>
            <w:rFonts w:ascii="Arial" w:eastAsia="Times New Roman" w:hAnsi="Arial" w:cs="Arial"/>
            <w:sz w:val="20"/>
            <w:szCs w:val="20"/>
          </w:rPr>
          <w:t>la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an l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z w:val="20"/>
            <w:szCs w:val="20"/>
          </w:rPr>
          <w:t>nk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l</w:t>
        </w:r>
        <w:r w:rsidRPr="008E5016">
          <w:rPr>
            <w:rFonts w:ascii="Arial" w:eastAsia="Times New Roman" w:hAnsi="Arial" w:cs="Arial"/>
            <w:sz w:val="20"/>
            <w:szCs w:val="20"/>
          </w:rPr>
          <w:t>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18" w:author="Unknown"/>
          <w:rFonts w:ascii="Times New Roman" w:eastAsia="Times New Roman" w:hAnsi="Times New Roman" w:cs="Times New Roman"/>
          <w:sz w:val="24"/>
          <w:szCs w:val="24"/>
        </w:rPr>
      </w:pPr>
      <w:ins w:id="419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XML etiketleri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20" w:author="Unknown"/>
          <w:rFonts w:ascii="Times New Roman" w:eastAsia="Times New Roman" w:hAnsi="Times New Roman" w:cs="Times New Roman"/>
          <w:sz w:val="24"/>
          <w:szCs w:val="24"/>
        </w:rPr>
      </w:pPr>
      <w:ins w:id="421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22" w:author="Unknown"/>
          <w:rFonts w:ascii="Times New Roman" w:eastAsia="Times New Roman" w:hAnsi="Times New Roman" w:cs="Times New Roman"/>
          <w:sz w:val="24"/>
          <w:szCs w:val="24"/>
        </w:rPr>
      </w:pPr>
      <w:ins w:id="423" w:author="Unknown">
        <w:r w:rsidRPr="008E5016">
          <w:rPr>
            <w:rFonts w:ascii="Arial" w:eastAsia="Times New Roman" w:hAnsi="Arial" w:cs="Arial"/>
            <w:sz w:val="20"/>
            <w:szCs w:val="20"/>
          </w:rPr>
          <w:t>13)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HTML etiketleri hangi karakterlerle belirtilir?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24" w:author="Unknown"/>
          <w:rFonts w:ascii="Times New Roman" w:eastAsia="Times New Roman" w:hAnsi="Times New Roman" w:cs="Times New Roman"/>
          <w:sz w:val="24"/>
          <w:szCs w:val="24"/>
        </w:rPr>
      </w:pPr>
      <w:ins w:id="425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!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26" w:author="Unknown"/>
          <w:rFonts w:ascii="Times New Roman" w:eastAsia="Times New Roman" w:hAnsi="Times New Roman" w:cs="Times New Roman"/>
          <w:sz w:val="24"/>
          <w:szCs w:val="24"/>
        </w:rPr>
      </w:pPr>
      <w:ins w:id="427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( ) 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28" w:author="Unknown"/>
          <w:rFonts w:ascii="Times New Roman" w:eastAsia="Times New Roman" w:hAnsi="Times New Roman" w:cs="Times New Roman"/>
          <w:sz w:val="24"/>
          <w:szCs w:val="24"/>
        </w:rPr>
      </w:pPr>
      <w:ins w:id="429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#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30" w:author="Unknown"/>
          <w:rFonts w:ascii="Times New Roman" w:eastAsia="Times New Roman" w:hAnsi="Times New Roman" w:cs="Times New Roman"/>
          <w:sz w:val="24"/>
          <w:szCs w:val="24"/>
        </w:rPr>
      </w:pPr>
      <w:ins w:id="431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&lt;&gt;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32" w:author="Unknown"/>
          <w:rFonts w:ascii="Times New Roman" w:eastAsia="Times New Roman" w:hAnsi="Times New Roman" w:cs="Times New Roman"/>
          <w:sz w:val="24"/>
          <w:szCs w:val="24"/>
        </w:rPr>
      </w:pPr>
      <w:ins w:id="433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34" w:author="Unknown"/>
          <w:rFonts w:ascii="Times New Roman" w:eastAsia="Times New Roman" w:hAnsi="Times New Roman" w:cs="Times New Roman"/>
          <w:sz w:val="24"/>
          <w:szCs w:val="24"/>
        </w:rPr>
      </w:pPr>
      <w:ins w:id="435" w:author="Unknown">
        <w:r w:rsidRPr="008E5016">
          <w:rPr>
            <w:rFonts w:ascii="Arial" w:eastAsia="Times New Roman" w:hAnsi="Arial" w:cs="Arial"/>
            <w:sz w:val="20"/>
            <w:szCs w:val="20"/>
          </w:rPr>
          <w:lastRenderedPageBreak/>
          <w:t>14)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Hangisi HTML’de metin düzenlemeyi sağlayan etikettir?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36" w:author="Unknown"/>
          <w:rFonts w:ascii="Times New Roman" w:eastAsia="Times New Roman" w:hAnsi="Times New Roman" w:cs="Times New Roman"/>
          <w:sz w:val="24"/>
          <w:szCs w:val="24"/>
        </w:rPr>
      </w:pPr>
      <w:ins w:id="437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&lt;EN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38" w:author="Unknown"/>
          <w:rFonts w:ascii="Times New Roman" w:eastAsia="Times New Roman" w:hAnsi="Times New Roman" w:cs="Times New Roman"/>
          <w:sz w:val="24"/>
          <w:szCs w:val="24"/>
        </w:rPr>
      </w:pPr>
      <w:ins w:id="439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&lt;BEG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z w:val="20"/>
            <w:szCs w:val="20"/>
          </w:rPr>
          <w:t>N&gt;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40" w:author="Unknown"/>
          <w:rFonts w:ascii="Times New Roman" w:eastAsia="Times New Roman" w:hAnsi="Times New Roman" w:cs="Times New Roman"/>
          <w:sz w:val="24"/>
          <w:szCs w:val="24"/>
        </w:rPr>
      </w:pPr>
      <w:ins w:id="441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&lt;TITLE&gt;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42" w:author="Unknown"/>
          <w:rFonts w:ascii="Times New Roman" w:eastAsia="Times New Roman" w:hAnsi="Times New Roman" w:cs="Times New Roman"/>
          <w:sz w:val="24"/>
          <w:szCs w:val="24"/>
        </w:rPr>
      </w:pPr>
      <w:ins w:id="44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&lt;FON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44" w:author="Unknown"/>
          <w:rFonts w:ascii="Times New Roman" w:eastAsia="Times New Roman" w:hAnsi="Times New Roman" w:cs="Times New Roman"/>
          <w:sz w:val="24"/>
          <w:szCs w:val="24"/>
        </w:rPr>
      </w:pPr>
      <w:ins w:id="445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46" w:author="Unknown"/>
          <w:rFonts w:ascii="Times New Roman" w:eastAsia="Times New Roman" w:hAnsi="Times New Roman" w:cs="Times New Roman"/>
          <w:sz w:val="24"/>
          <w:szCs w:val="24"/>
        </w:rPr>
      </w:pPr>
      <w:ins w:id="447" w:author="Unknown">
        <w:r w:rsidRPr="008E5016">
          <w:rPr>
            <w:rFonts w:ascii="Arial" w:eastAsia="Times New Roman" w:hAnsi="Arial" w:cs="Arial"/>
            <w:sz w:val="20"/>
            <w:szCs w:val="20"/>
          </w:rPr>
          <w:t>15)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Yazı büyüklüğünü 7 yapmak için hangi HTML etiketi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48" w:author="Unknown"/>
          <w:rFonts w:ascii="Times New Roman" w:eastAsia="Times New Roman" w:hAnsi="Times New Roman" w:cs="Times New Roman"/>
          <w:sz w:val="24"/>
          <w:szCs w:val="24"/>
        </w:rPr>
      </w:pPr>
      <w:ins w:id="449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&lt;FONT NAME SIZE=”7”&gt;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50" w:author="Unknown"/>
          <w:rFonts w:ascii="Times New Roman" w:eastAsia="Times New Roman" w:hAnsi="Times New Roman" w:cs="Times New Roman"/>
          <w:sz w:val="24"/>
          <w:szCs w:val="24"/>
        </w:rPr>
      </w:pPr>
      <w:ins w:id="451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&lt;FONT WEIGHT=”7”&gt;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52" w:author="Unknown"/>
          <w:rFonts w:ascii="Times New Roman" w:eastAsia="Times New Roman" w:hAnsi="Times New Roman" w:cs="Times New Roman"/>
          <w:sz w:val="24"/>
          <w:szCs w:val="24"/>
        </w:rPr>
      </w:pPr>
      <w:ins w:id="45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&lt;FONT SIZE=”7”&gt;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54" w:author="Unknown"/>
          <w:rFonts w:ascii="Times New Roman" w:eastAsia="Times New Roman" w:hAnsi="Times New Roman" w:cs="Times New Roman"/>
          <w:sz w:val="24"/>
          <w:szCs w:val="24"/>
        </w:rPr>
      </w:pPr>
      <w:ins w:id="455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&lt;FONT HEIGHT=”7”&gt;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56" w:author="Unknown"/>
          <w:rFonts w:ascii="Times New Roman" w:eastAsia="Times New Roman" w:hAnsi="Times New Roman" w:cs="Times New Roman"/>
          <w:sz w:val="24"/>
          <w:szCs w:val="24"/>
        </w:rPr>
      </w:pPr>
      <w:ins w:id="457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58" w:author="Unknown"/>
          <w:rFonts w:ascii="Times New Roman" w:eastAsia="Times New Roman" w:hAnsi="Times New Roman" w:cs="Times New Roman"/>
          <w:sz w:val="24"/>
          <w:szCs w:val="24"/>
        </w:rPr>
      </w:pPr>
      <w:ins w:id="459" w:author="Unknown">
        <w:r w:rsidRPr="008E5016">
          <w:rPr>
            <w:rFonts w:ascii="Arial" w:eastAsia="Times New Roman" w:hAnsi="Arial" w:cs="Arial"/>
            <w:sz w:val="20"/>
            <w:szCs w:val="20"/>
          </w:rPr>
          <w:t>16)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Bir HTLM belgesinde link özellikleri, başlık, anahtar sözcüklerinin ve WEB sayfası ile ilgili temel özelliklerin olduğu b</w:t>
        </w:r>
        <w:bookmarkStart w:id="460" w:name="_GoBack"/>
        <w:bookmarkEnd w:id="460"/>
        <w:r w:rsidRPr="008E5016">
          <w:rPr>
            <w:rFonts w:ascii="Arial" w:eastAsia="Times New Roman" w:hAnsi="Arial" w:cs="Arial"/>
            <w:sz w:val="20"/>
            <w:szCs w:val="20"/>
          </w:rPr>
          <w:t>ölüm hangi etiketlerle sınırlandırılır?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61" w:author="Unknown"/>
          <w:rFonts w:ascii="Times New Roman" w:eastAsia="Times New Roman" w:hAnsi="Times New Roman" w:cs="Times New Roman"/>
          <w:sz w:val="24"/>
          <w:szCs w:val="24"/>
        </w:rPr>
      </w:pPr>
      <w:ins w:id="462" w:author="Unknown"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pacing w:val="1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Y&gt;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63" w:author="Unknown"/>
          <w:rFonts w:ascii="Times New Roman" w:eastAsia="Times New Roman" w:hAnsi="Times New Roman" w:cs="Times New Roman"/>
          <w:sz w:val="24"/>
          <w:szCs w:val="24"/>
        </w:rPr>
      </w:pPr>
      <w:ins w:id="464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&lt;HEAD&gt;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65" w:author="Unknown"/>
          <w:rFonts w:ascii="Times New Roman" w:eastAsia="Times New Roman" w:hAnsi="Times New Roman" w:cs="Times New Roman"/>
          <w:sz w:val="24"/>
          <w:szCs w:val="24"/>
        </w:rPr>
      </w:pPr>
      <w:ins w:id="466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&lt;SCRIP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67" w:author="Unknown"/>
          <w:rFonts w:ascii="Times New Roman" w:eastAsia="Times New Roman" w:hAnsi="Times New Roman" w:cs="Times New Roman"/>
          <w:sz w:val="24"/>
          <w:szCs w:val="24"/>
        </w:rPr>
      </w:pPr>
      <w:ins w:id="468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&lt;TITLE&gt;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69" w:author="Unknown"/>
          <w:rFonts w:ascii="Times New Roman" w:eastAsia="Times New Roman" w:hAnsi="Times New Roman" w:cs="Times New Roman"/>
          <w:sz w:val="24"/>
          <w:szCs w:val="24"/>
        </w:rPr>
      </w:pPr>
      <w:ins w:id="470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71" w:author="Unknown"/>
          <w:rFonts w:ascii="Times New Roman" w:eastAsia="Times New Roman" w:hAnsi="Times New Roman" w:cs="Times New Roman"/>
          <w:sz w:val="24"/>
          <w:szCs w:val="24"/>
        </w:rPr>
      </w:pPr>
      <w:ins w:id="472" w:author="Unknown">
        <w:r w:rsidRPr="008E5016">
          <w:rPr>
            <w:rFonts w:ascii="Arial" w:eastAsia="Times New Roman" w:hAnsi="Arial" w:cs="Arial"/>
            <w:sz w:val="20"/>
            <w:szCs w:val="20"/>
          </w:rPr>
          <w:t>17)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HTML elemanlarının görüntülenmesinde bir satır aşağıya inmek için hangi etiket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73" w:author="Unknown"/>
          <w:rFonts w:ascii="Times New Roman" w:eastAsia="Times New Roman" w:hAnsi="Times New Roman" w:cs="Times New Roman"/>
          <w:sz w:val="24"/>
          <w:szCs w:val="24"/>
        </w:rPr>
      </w:pPr>
      <w:ins w:id="474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&lt;B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R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75" w:author="Unknown"/>
          <w:rFonts w:ascii="Times New Roman" w:eastAsia="Times New Roman" w:hAnsi="Times New Roman" w:cs="Times New Roman"/>
          <w:sz w:val="24"/>
          <w:szCs w:val="24"/>
        </w:rPr>
      </w:pPr>
      <w:ins w:id="476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&lt;NEWLINE&gt;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77" w:author="Unknown"/>
          <w:rFonts w:ascii="Times New Roman" w:eastAsia="Times New Roman" w:hAnsi="Times New Roman" w:cs="Times New Roman"/>
          <w:sz w:val="24"/>
          <w:szCs w:val="24"/>
        </w:rPr>
      </w:pPr>
      <w:ins w:id="478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&lt;BREAKNEW&gt;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79" w:author="Unknown"/>
          <w:rFonts w:ascii="Times New Roman" w:eastAsia="Times New Roman" w:hAnsi="Times New Roman" w:cs="Times New Roman"/>
          <w:sz w:val="24"/>
          <w:szCs w:val="24"/>
        </w:rPr>
      </w:pPr>
      <w:ins w:id="480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&lt;BL&gt;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81" w:author="Unknown"/>
          <w:rFonts w:ascii="Times New Roman" w:eastAsia="Times New Roman" w:hAnsi="Times New Roman" w:cs="Times New Roman"/>
          <w:sz w:val="24"/>
          <w:szCs w:val="24"/>
        </w:rPr>
      </w:pPr>
      <w:ins w:id="482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83" w:author="Unknown"/>
          <w:rFonts w:ascii="Times New Roman" w:eastAsia="Times New Roman" w:hAnsi="Times New Roman" w:cs="Times New Roman"/>
          <w:sz w:val="24"/>
          <w:szCs w:val="24"/>
        </w:rPr>
      </w:pPr>
      <w:ins w:id="484" w:author="Unknown">
        <w:r w:rsidRPr="008E5016">
          <w:rPr>
            <w:rFonts w:ascii="Arial" w:eastAsia="Times New Roman" w:hAnsi="Arial" w:cs="Arial"/>
            <w:sz w:val="20"/>
            <w:szCs w:val="20"/>
          </w:rPr>
          <w:t>18)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Hangisi geçerli bir mail adresi bağlantısıdır?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85" w:author="Unknown"/>
          <w:rFonts w:ascii="Times New Roman" w:eastAsia="Times New Roman" w:hAnsi="Times New Roman" w:cs="Times New Roman"/>
          <w:sz w:val="24"/>
          <w:szCs w:val="24"/>
        </w:rPr>
      </w:pPr>
      <w:ins w:id="486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&lt;link href=”mailto: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e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g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 \n 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begin"/>
        </w:r>
        <w:r w:rsidRPr="008E5016">
          <w:rPr>
            <w:rFonts w:ascii="Arial" w:eastAsia="Times New Roman" w:hAnsi="Arial" w:cs="Arial"/>
            <w:sz w:val="20"/>
            <w:szCs w:val="20"/>
          </w:rPr>
          <w:instrText xml:space="preserve"> HYPERLINK "mailto:ep@meb.go" </w:instrTex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separate"/>
        </w:r>
        <w:r w:rsidRPr="008E5016">
          <w:rPr>
            <w:rFonts w:ascii="Arial" w:eastAsia="Times New Roman" w:hAnsi="Arial" w:cs="Arial"/>
            <w:color w:val="0000FF"/>
            <w:sz w:val="20"/>
            <w:u w:val="single"/>
          </w:rPr>
          <w:t>ep@meb.go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end"/>
        </w:r>
        <w:r w:rsidRPr="008E5016">
          <w:rPr>
            <w:rFonts w:ascii="Arial" w:eastAsia="Times New Roman" w:hAnsi="Arial" w:cs="Arial"/>
            <w:vanish/>
            <w:sz w:val="20"/>
            <w:szCs w:val="20"/>
          </w:rPr>
          <w:t xml:space="preserve">Bu mail adresi spam botlara karşı korumalıdır, görebilmek için Javascript açık olmalıdır Bu e-posta adresi spam korumalıdır. Lütfen JavaScriptleri etkinleştirin. </w:t>
        </w:r>
        <w:r w:rsidRPr="008E5016">
          <w:rPr>
            <w:rFonts w:ascii="Arial" w:eastAsia="Times New Roman" w:hAnsi="Arial" w:cs="Arial"/>
            <w:spacing w:val="-3"/>
            <w:sz w:val="20"/>
            <w:szCs w:val="20"/>
          </w:rPr>
          <w:t>v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.tr”&gt;mailto:meg \n 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begin"/>
        </w:r>
        <w:r w:rsidRPr="008E5016">
          <w:rPr>
            <w:rFonts w:ascii="Arial" w:eastAsia="Times New Roman" w:hAnsi="Arial" w:cs="Arial"/>
            <w:sz w:val="20"/>
            <w:szCs w:val="20"/>
          </w:rPr>
          <w:instrText xml:space="preserve"> HYPERLINK "mailto:ep@meb.go" </w:instrTex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separate"/>
        </w:r>
        <w:r w:rsidRPr="008E5016">
          <w:rPr>
            <w:rFonts w:ascii="Arial" w:eastAsia="Times New Roman" w:hAnsi="Arial" w:cs="Arial"/>
            <w:color w:val="0000FF"/>
            <w:sz w:val="20"/>
            <w:u w:val="single"/>
          </w:rPr>
          <w:t>ep@meb.go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end"/>
        </w:r>
        <w:r w:rsidRPr="008E5016">
          <w:rPr>
            <w:rFonts w:ascii="Arial" w:eastAsia="Times New Roman" w:hAnsi="Arial" w:cs="Arial"/>
            <w:vanish/>
            <w:sz w:val="20"/>
            <w:szCs w:val="20"/>
          </w:rPr>
          <w:t xml:space="preserve">Bu mail adresi spam botlara karşı korumalıdır, görebilmek için Javascript açık olmalıdır Bu e-posta adresi spam korumalıdır. Lütfen JavaScriptleri etkinleştirin. </w:t>
        </w:r>
        <w:r w:rsidRPr="008E5016">
          <w:rPr>
            <w:rFonts w:ascii="Arial" w:eastAsia="Times New Roman" w:hAnsi="Arial" w:cs="Arial"/>
            <w:sz w:val="20"/>
            <w:szCs w:val="20"/>
          </w:rPr>
          <w:t>v.tr&lt;/link&gt;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87" w:author="Unknown"/>
          <w:rFonts w:ascii="Times New Roman" w:eastAsia="Times New Roman" w:hAnsi="Times New Roman" w:cs="Times New Roman"/>
          <w:sz w:val="24"/>
          <w:szCs w:val="24"/>
        </w:rPr>
      </w:pPr>
      <w:ins w:id="488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&lt;href=”mailto:meg \n 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begin"/>
        </w:r>
        <w:r w:rsidRPr="008E5016">
          <w:rPr>
            <w:rFonts w:ascii="Arial" w:eastAsia="Times New Roman" w:hAnsi="Arial" w:cs="Arial"/>
            <w:sz w:val="20"/>
            <w:szCs w:val="20"/>
          </w:rPr>
          <w:instrText xml:space="preserve"> HYPERLINK "mailto:ep@meb.go" </w:instrTex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separate"/>
        </w:r>
        <w:r w:rsidRPr="008E5016">
          <w:rPr>
            <w:rFonts w:ascii="Arial" w:eastAsia="Times New Roman" w:hAnsi="Arial" w:cs="Arial"/>
            <w:color w:val="0000FF"/>
            <w:sz w:val="20"/>
            <w:u w:val="single"/>
          </w:rPr>
          <w:t>ep@meb.go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end"/>
        </w:r>
        <w:r w:rsidRPr="008E5016">
          <w:rPr>
            <w:rFonts w:ascii="Arial" w:eastAsia="Times New Roman" w:hAnsi="Arial" w:cs="Arial"/>
            <w:vanish/>
            <w:sz w:val="20"/>
            <w:szCs w:val="20"/>
          </w:rPr>
          <w:t xml:space="preserve">Bu mail adresi spam botlara karşı korumalıdır, görebilmek için Javascript açık olmalıdır Bu e-posta adresi spam korumalıdır. Lütfen JavaScriptleri etkinleştirin. </w:t>
        </w:r>
        <w:r w:rsidRPr="008E5016">
          <w:rPr>
            <w:rFonts w:ascii="Arial" w:eastAsia="Times New Roman" w:hAnsi="Arial" w:cs="Arial"/>
            <w:sz w:val="20"/>
            <w:szCs w:val="20"/>
          </w:rPr>
          <w:t>v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.</w:t>
        </w:r>
        <w:r w:rsidRPr="008E5016">
          <w:rPr>
            <w:rFonts w:ascii="Arial" w:eastAsia="Times New Roman" w:hAnsi="Arial" w:cs="Arial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r</w:t>
        </w:r>
        <w:r w:rsidRPr="008E5016">
          <w:rPr>
            <w:rFonts w:ascii="Arial" w:eastAsia="Times New Roman" w:hAnsi="Arial" w:cs="Arial"/>
            <w:sz w:val="20"/>
            <w:szCs w:val="20"/>
          </w:rPr>
          <w:t>”&gt;maillerinizi bekl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r</w:t>
        </w:r>
        <w:r w:rsidRPr="008E5016">
          <w:rPr>
            <w:rFonts w:ascii="Arial" w:eastAsia="Times New Roman" w:hAnsi="Arial" w:cs="Arial"/>
            <w:sz w:val="20"/>
            <w:szCs w:val="20"/>
          </w:rPr>
          <w:t>uz.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89" w:author="Unknown"/>
          <w:rFonts w:ascii="Times New Roman" w:eastAsia="Times New Roman" w:hAnsi="Times New Roman" w:cs="Times New Roman"/>
          <w:sz w:val="24"/>
          <w:szCs w:val="24"/>
        </w:rPr>
      </w:pPr>
      <w:ins w:id="490" w:author="Unknown">
        <w:r w:rsidRPr="008E5016">
          <w:rPr>
            <w:rFonts w:ascii="Arial" w:eastAsia="Times New Roman" w:hAnsi="Arial" w:cs="Arial"/>
            <w:sz w:val="20"/>
            <w:szCs w:val="20"/>
          </w:rPr>
          <w:lastRenderedPageBreak/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&lt;href=”to:megep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@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eb.gov.tr”&gt;to:meg \n 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begin"/>
        </w:r>
        <w:r w:rsidRPr="008E5016">
          <w:rPr>
            <w:rFonts w:ascii="Arial" w:eastAsia="Times New Roman" w:hAnsi="Arial" w:cs="Arial"/>
            <w:sz w:val="20"/>
            <w:szCs w:val="20"/>
          </w:rPr>
          <w:instrText xml:space="preserve"> HYPERLINK "mailto:ep@meb.go" </w:instrTex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separate"/>
        </w:r>
        <w:r w:rsidRPr="008E5016">
          <w:rPr>
            <w:rFonts w:ascii="Arial" w:eastAsia="Times New Roman" w:hAnsi="Arial" w:cs="Arial"/>
            <w:color w:val="0000FF"/>
            <w:sz w:val="20"/>
            <w:u w:val="single"/>
          </w:rPr>
          <w:t>ep@meb.go</w:t>
        </w:r>
        <w:r w:rsidR="00DA4180" w:rsidRPr="008E5016">
          <w:rPr>
            <w:rFonts w:ascii="Arial" w:eastAsia="Times New Roman" w:hAnsi="Arial" w:cs="Arial"/>
            <w:sz w:val="20"/>
            <w:szCs w:val="20"/>
          </w:rPr>
          <w:fldChar w:fldCharType="end"/>
        </w:r>
        <w:r w:rsidRPr="008E5016">
          <w:rPr>
            <w:rFonts w:ascii="Arial" w:eastAsia="Times New Roman" w:hAnsi="Arial" w:cs="Arial"/>
            <w:vanish/>
            <w:sz w:val="20"/>
            <w:szCs w:val="20"/>
          </w:rPr>
          <w:t xml:space="preserve">Bu mail adresi spam botlara karşı korumalıdır, görebilmek için Javascript açık olmalıdır Bu e-posta adresi spam korumalıdır. Lütfen JavaScriptleri etkinleştirin. </w:t>
        </w:r>
        <w:r w:rsidRPr="008E5016">
          <w:rPr>
            <w:rFonts w:ascii="Arial" w:eastAsia="Times New Roman" w:hAnsi="Arial" w:cs="Arial"/>
            <w:sz w:val="20"/>
            <w:szCs w:val="20"/>
          </w:rPr>
          <w:t>v.tr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91" w:author="Unknown"/>
          <w:rFonts w:ascii="Times New Roman" w:eastAsia="Times New Roman" w:hAnsi="Times New Roman" w:cs="Times New Roman"/>
          <w:sz w:val="24"/>
          <w:szCs w:val="24"/>
        </w:rPr>
      </w:pPr>
      <w:ins w:id="492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&lt;a href=”mailto:</w:t>
        </w:r>
        <w:r w:rsidRPr="008E5016">
          <w:rPr>
            <w:rFonts w:ascii="Arial" w:eastAsia="Times New Roman" w:hAnsi="Arial" w:cs="Arial"/>
            <w:color w:val="FF0000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ege</w:t>
        </w:r>
        <w:r w:rsidRPr="008E5016">
          <w:rPr>
            <w:rFonts w:ascii="Arial" w:eastAsia="Times New Roman" w:hAnsi="Arial" w:cs="Arial"/>
            <w:color w:val="FF0000"/>
            <w:spacing w:val="2"/>
            <w:sz w:val="20"/>
            <w:szCs w:val="20"/>
          </w:rPr>
          <w:t>p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@meb.gov</w:t>
        </w:r>
        <w:r w:rsidRPr="008E5016">
          <w:rPr>
            <w:rFonts w:ascii="Arial" w:eastAsia="Times New Roman" w:hAnsi="Arial" w:cs="Arial"/>
            <w:color w:val="FF0000"/>
            <w:spacing w:val="-1"/>
            <w:sz w:val="20"/>
            <w:szCs w:val="20"/>
          </w:rPr>
          <w:t>.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color w:val="FF0000"/>
            <w:spacing w:val="-1"/>
            <w:sz w:val="20"/>
            <w:szCs w:val="20"/>
          </w:rPr>
          <w:t>r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”&gt;mailto:</w:t>
        </w:r>
        <w:r w:rsidRPr="008E5016">
          <w:rPr>
            <w:rFonts w:ascii="Arial" w:eastAsia="Times New Roman" w:hAnsi="Arial" w:cs="Arial"/>
            <w:color w:val="FF0000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e</w:t>
        </w:r>
        <w:r w:rsidRPr="008E5016">
          <w:rPr>
            <w:rFonts w:ascii="Arial" w:eastAsia="Times New Roman" w:hAnsi="Arial" w:cs="Arial"/>
            <w:color w:val="FF0000"/>
            <w:spacing w:val="2"/>
            <w:sz w:val="20"/>
            <w:szCs w:val="20"/>
          </w:rPr>
          <w:t>g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 xml:space="preserve"> \n </w:t>
        </w:r>
        <w:r w:rsidR="00DA4180" w:rsidRPr="008E5016">
          <w:rPr>
            <w:rFonts w:ascii="Arial" w:eastAsia="Times New Roman" w:hAnsi="Arial" w:cs="Arial"/>
            <w:color w:val="FF0000"/>
            <w:sz w:val="20"/>
            <w:szCs w:val="20"/>
          </w:rPr>
          <w:fldChar w:fldCharType="begin"/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instrText xml:space="preserve"> HYPERLINK "mailto:ep@meb.go" </w:instrText>
        </w:r>
        <w:r w:rsidR="00DA4180" w:rsidRPr="008E5016">
          <w:rPr>
            <w:rFonts w:ascii="Arial" w:eastAsia="Times New Roman" w:hAnsi="Arial" w:cs="Arial"/>
            <w:color w:val="FF0000"/>
            <w:sz w:val="20"/>
            <w:szCs w:val="20"/>
          </w:rPr>
          <w:fldChar w:fldCharType="separate"/>
        </w:r>
        <w:r w:rsidRPr="008E5016">
          <w:rPr>
            <w:rFonts w:ascii="Arial" w:eastAsia="Times New Roman" w:hAnsi="Arial" w:cs="Arial"/>
            <w:color w:val="0000FF"/>
            <w:sz w:val="20"/>
            <w:u w:val="single"/>
          </w:rPr>
          <w:t>ep@meb.go</w:t>
        </w:r>
        <w:r w:rsidR="00DA4180" w:rsidRPr="008E5016">
          <w:rPr>
            <w:rFonts w:ascii="Arial" w:eastAsia="Times New Roman" w:hAnsi="Arial" w:cs="Arial"/>
            <w:color w:val="FF0000"/>
            <w:sz w:val="20"/>
            <w:szCs w:val="20"/>
          </w:rPr>
          <w:fldChar w:fldCharType="end"/>
        </w:r>
        <w:r w:rsidRPr="008E5016">
          <w:rPr>
            <w:rFonts w:ascii="Arial" w:eastAsia="Times New Roman" w:hAnsi="Arial" w:cs="Arial"/>
            <w:vanish/>
            <w:color w:val="FF0000"/>
            <w:sz w:val="20"/>
            <w:szCs w:val="20"/>
          </w:rPr>
          <w:t xml:space="preserve">Bu mail adresi spam botlara karşı korumalıdır, görebilmek için Javascript açık olmalıdır Bu e-posta adresi spam korumalıdır. Lütfen JavaScriptleri etkinleştirin.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v.tr&lt;/a&gt;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493" w:author="Unknown"/>
          <w:rFonts w:ascii="Times New Roman" w:eastAsia="Times New Roman" w:hAnsi="Times New Roman" w:cs="Times New Roman"/>
          <w:sz w:val="24"/>
          <w:szCs w:val="24"/>
        </w:rPr>
      </w:pPr>
      <w:ins w:id="494" w:author="Unknown">
        <w:r w:rsidRPr="008E5016">
          <w:rPr>
            <w:rFonts w:ascii="Arial" w:eastAsia="Times New Roman" w:hAnsi="Arial" w:cs="Arial"/>
            <w:sz w:val="20"/>
            <w:szCs w:val="20"/>
          </w:rPr>
          <w:t>19)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HTML sayfasının arka zeminini sarı yapmak için hangi HTML satırı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95" w:author="Unknown"/>
          <w:rFonts w:ascii="Times New Roman" w:eastAsia="Times New Roman" w:hAnsi="Times New Roman" w:cs="Times New Roman"/>
          <w:sz w:val="24"/>
          <w:szCs w:val="24"/>
        </w:rPr>
      </w:pPr>
      <w:ins w:id="496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&lt;BODY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COLOR=”YELLOW”&gt;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97" w:author="Unknown"/>
          <w:rFonts w:ascii="Times New Roman" w:eastAsia="Times New Roman" w:hAnsi="Times New Roman" w:cs="Times New Roman"/>
          <w:sz w:val="24"/>
          <w:szCs w:val="24"/>
        </w:rPr>
      </w:pPr>
      <w:ins w:id="498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&lt;BODY BGCOLOR=”YELLOW”&gt;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499" w:author="Unknown"/>
          <w:rFonts w:ascii="Times New Roman" w:eastAsia="Times New Roman" w:hAnsi="Times New Roman" w:cs="Times New Roman"/>
          <w:sz w:val="24"/>
          <w:szCs w:val="24"/>
        </w:rPr>
      </w:pPr>
      <w:ins w:id="500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DY 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sz w:val="20"/>
            <w:szCs w:val="20"/>
          </w:rPr>
          <w:t>ACK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G</w:t>
        </w:r>
        <w:r w:rsidRPr="008E5016">
          <w:rPr>
            <w:rFonts w:ascii="Arial" w:eastAsia="Times New Roman" w:hAnsi="Arial" w:cs="Arial"/>
            <w:sz w:val="20"/>
            <w:szCs w:val="20"/>
          </w:rPr>
          <w:t>R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OU</w:t>
        </w:r>
        <w:r w:rsidRPr="008E5016">
          <w:rPr>
            <w:rFonts w:ascii="Arial" w:eastAsia="Times New Roman" w:hAnsi="Arial" w:cs="Arial"/>
            <w:sz w:val="20"/>
            <w:szCs w:val="20"/>
          </w:rPr>
          <w:t>ND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=</w:t>
        </w:r>
        <w:r w:rsidRPr="008E5016">
          <w:rPr>
            <w:rFonts w:ascii="Arial" w:eastAsia="Times New Roman" w:hAnsi="Arial" w:cs="Arial"/>
            <w:sz w:val="20"/>
            <w:szCs w:val="20"/>
          </w:rPr>
          <w:t>”YEL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L</w:t>
        </w:r>
        <w:r w:rsidRPr="008E5016">
          <w:rPr>
            <w:rFonts w:ascii="Arial" w:eastAsia="Times New Roman" w:hAnsi="Arial" w:cs="Arial"/>
            <w:sz w:val="20"/>
            <w:szCs w:val="20"/>
          </w:rPr>
          <w:t>OW”&gt;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01" w:author="Unknown"/>
          <w:rFonts w:ascii="Times New Roman" w:eastAsia="Times New Roman" w:hAnsi="Times New Roman" w:cs="Times New Roman"/>
          <w:sz w:val="24"/>
          <w:szCs w:val="24"/>
        </w:rPr>
      </w:pPr>
      <w:ins w:id="502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 xml:space="preserve">&lt;BODY 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S</w:t>
        </w:r>
        <w:r w:rsidRPr="008E5016">
          <w:rPr>
            <w:rFonts w:ascii="Arial" w:eastAsia="Times New Roman" w:hAnsi="Arial" w:cs="Arial"/>
            <w:sz w:val="20"/>
            <w:szCs w:val="20"/>
          </w:rPr>
          <w:t>ET=”YELLOW”&gt;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03" w:author="Unknown"/>
          <w:rFonts w:ascii="Times New Roman" w:eastAsia="Times New Roman" w:hAnsi="Times New Roman" w:cs="Times New Roman"/>
          <w:sz w:val="24"/>
          <w:szCs w:val="24"/>
        </w:rPr>
      </w:pPr>
      <w:ins w:id="504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05" w:author="Unknown"/>
          <w:rFonts w:ascii="Times New Roman" w:eastAsia="Times New Roman" w:hAnsi="Times New Roman" w:cs="Times New Roman"/>
          <w:sz w:val="24"/>
          <w:szCs w:val="24"/>
        </w:rPr>
      </w:pPr>
      <w:ins w:id="506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07" w:author="Unknown"/>
          <w:rFonts w:ascii="Times New Roman" w:eastAsia="Times New Roman" w:hAnsi="Times New Roman" w:cs="Times New Roman"/>
          <w:sz w:val="24"/>
          <w:szCs w:val="24"/>
        </w:rPr>
      </w:pPr>
      <w:ins w:id="508" w:author="Unknown">
        <w:r w:rsidRPr="008E5016">
          <w:rPr>
            <w:rFonts w:ascii="Arial" w:eastAsia="Times New Roman" w:hAnsi="Arial" w:cs="Arial"/>
            <w:sz w:val="20"/>
            <w:szCs w:val="20"/>
          </w:rPr>
          <w:t>20)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Tablo içinde yeni bir satır eklemek için hangi HTML etiketi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09" w:author="Unknown"/>
          <w:rFonts w:ascii="Times New Roman" w:eastAsia="Times New Roman" w:hAnsi="Times New Roman" w:cs="Times New Roman"/>
          <w:sz w:val="24"/>
          <w:szCs w:val="24"/>
        </w:rPr>
      </w:pPr>
      <w:ins w:id="510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&lt;TH&gt;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11" w:author="Unknown"/>
          <w:rFonts w:ascii="Times New Roman" w:eastAsia="Times New Roman" w:hAnsi="Times New Roman" w:cs="Times New Roman"/>
          <w:sz w:val="24"/>
          <w:szCs w:val="24"/>
        </w:rPr>
      </w:pPr>
      <w:ins w:id="512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&lt;TR&gt;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13" w:author="Unknown"/>
          <w:rFonts w:ascii="Times New Roman" w:eastAsia="Times New Roman" w:hAnsi="Times New Roman" w:cs="Times New Roman"/>
          <w:sz w:val="24"/>
          <w:szCs w:val="24"/>
        </w:rPr>
      </w:pPr>
      <w:ins w:id="514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&lt;TD&gt;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15" w:author="Unknown"/>
          <w:rFonts w:ascii="Times New Roman" w:eastAsia="Times New Roman" w:hAnsi="Times New Roman" w:cs="Times New Roman"/>
          <w:sz w:val="24"/>
          <w:szCs w:val="24"/>
        </w:rPr>
      </w:pPr>
      <w:ins w:id="516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&lt;NL&gt;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17" w:author="Unknown"/>
          <w:rFonts w:ascii="Times New Roman" w:eastAsia="Times New Roman" w:hAnsi="Times New Roman" w:cs="Times New Roman"/>
          <w:sz w:val="24"/>
          <w:szCs w:val="24"/>
        </w:rPr>
      </w:pPr>
      <w:ins w:id="518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19" w:author="Unknown"/>
          <w:rFonts w:ascii="Times New Roman" w:eastAsia="Times New Roman" w:hAnsi="Times New Roman" w:cs="Times New Roman"/>
          <w:sz w:val="24"/>
          <w:szCs w:val="24"/>
        </w:rPr>
      </w:pPr>
      <w:ins w:id="520" w:author="Unknown">
        <w:r w:rsidRPr="008E5016">
          <w:rPr>
            <w:rFonts w:ascii="Arial" w:eastAsia="Times New Roman" w:hAnsi="Arial" w:cs="Arial"/>
            <w:sz w:val="20"/>
            <w:szCs w:val="20"/>
          </w:rPr>
          <w:t>21)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Bir tablonun hücre rengini değiştirmek için hangi etiket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21" w:author="Unknown"/>
          <w:rFonts w:ascii="Times New Roman" w:eastAsia="Times New Roman" w:hAnsi="Times New Roman" w:cs="Times New Roman"/>
          <w:sz w:val="24"/>
          <w:szCs w:val="24"/>
        </w:rPr>
      </w:pPr>
      <w:ins w:id="522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&lt;TABLE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BGCO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L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OR=”…”&gt;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23" w:author="Unknown"/>
          <w:rFonts w:ascii="Times New Roman" w:eastAsia="Times New Roman" w:hAnsi="Times New Roman" w:cs="Times New Roman"/>
          <w:sz w:val="24"/>
          <w:szCs w:val="24"/>
        </w:rPr>
      </w:pPr>
      <w:ins w:id="524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&lt;TABLE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BG=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”</w:t>
        </w:r>
        <w:r w:rsidRPr="008E5016">
          <w:rPr>
            <w:rFonts w:ascii="Arial" w:eastAsia="Times New Roman" w:hAnsi="Arial" w:cs="Arial"/>
            <w:sz w:val="20"/>
            <w:szCs w:val="20"/>
          </w:rPr>
          <w:t>…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”</w:t>
        </w:r>
        <w:r w:rsidRPr="008E5016">
          <w:rPr>
            <w:rFonts w:ascii="Arial" w:eastAsia="Times New Roman" w:hAnsi="Arial" w:cs="Arial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25" w:author="Unknown"/>
          <w:rFonts w:ascii="Times New Roman" w:eastAsia="Times New Roman" w:hAnsi="Times New Roman" w:cs="Times New Roman"/>
          <w:sz w:val="24"/>
          <w:szCs w:val="24"/>
        </w:rPr>
      </w:pPr>
      <w:ins w:id="526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&lt;TABLE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BAC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K</w:t>
        </w:r>
        <w:r w:rsidRPr="008E5016">
          <w:rPr>
            <w:rFonts w:ascii="Arial" w:eastAsia="Times New Roman" w:hAnsi="Arial" w:cs="Arial"/>
            <w:sz w:val="20"/>
            <w:szCs w:val="20"/>
          </w:rPr>
          <w:t>GR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sz w:val="20"/>
            <w:szCs w:val="20"/>
          </w:rPr>
          <w:t>UN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sz w:val="20"/>
            <w:szCs w:val="20"/>
          </w:rPr>
          <w:t>=”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…</w:t>
        </w:r>
        <w:r w:rsidRPr="008E5016">
          <w:rPr>
            <w:rFonts w:ascii="Arial" w:eastAsia="Times New Roman" w:hAnsi="Arial" w:cs="Arial"/>
            <w:sz w:val="20"/>
            <w:szCs w:val="20"/>
          </w:rPr>
          <w:t>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27" w:author="Unknown"/>
          <w:rFonts w:ascii="Times New Roman" w:eastAsia="Times New Roman" w:hAnsi="Times New Roman" w:cs="Times New Roman"/>
          <w:sz w:val="24"/>
          <w:szCs w:val="24"/>
        </w:rPr>
      </w:pPr>
      <w:ins w:id="528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&lt;TABLE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PIC=”…”&gt;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29" w:author="Unknown"/>
          <w:rFonts w:ascii="Times New Roman" w:eastAsia="Times New Roman" w:hAnsi="Times New Roman" w:cs="Times New Roman"/>
          <w:sz w:val="24"/>
          <w:szCs w:val="24"/>
        </w:rPr>
      </w:pPr>
      <w:ins w:id="530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31" w:author="Unknown"/>
          <w:rFonts w:ascii="Times New Roman" w:eastAsia="Times New Roman" w:hAnsi="Times New Roman" w:cs="Times New Roman"/>
          <w:sz w:val="24"/>
          <w:szCs w:val="24"/>
        </w:rPr>
      </w:pPr>
      <w:ins w:id="532" w:author="Unknown">
        <w:r w:rsidRPr="008E5016">
          <w:rPr>
            <w:rFonts w:ascii="Arial" w:eastAsia="Times New Roman" w:hAnsi="Arial" w:cs="Arial"/>
            <w:sz w:val="20"/>
            <w:szCs w:val="20"/>
          </w:rPr>
          <w:t>22)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Tabloda aynı satırları birleştirmeyi sağlayan etiket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33" w:author="Unknown"/>
          <w:rFonts w:ascii="Times New Roman" w:eastAsia="Times New Roman" w:hAnsi="Times New Roman" w:cs="Times New Roman"/>
          <w:sz w:val="24"/>
          <w:szCs w:val="24"/>
        </w:rPr>
      </w:pPr>
      <w:ins w:id="534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CELLPADDING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35" w:author="Unknown"/>
          <w:rFonts w:ascii="Times New Roman" w:eastAsia="Times New Roman" w:hAnsi="Times New Roman" w:cs="Times New Roman"/>
          <w:sz w:val="24"/>
          <w:szCs w:val="24"/>
        </w:rPr>
      </w:pPr>
      <w:ins w:id="536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ROWSPAN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37" w:author="Unknown"/>
          <w:rFonts w:ascii="Times New Roman" w:eastAsia="Times New Roman" w:hAnsi="Times New Roman" w:cs="Times New Roman"/>
          <w:sz w:val="24"/>
          <w:szCs w:val="24"/>
        </w:rPr>
      </w:pPr>
      <w:ins w:id="538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CELLSPACING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39" w:author="Unknown"/>
          <w:rFonts w:ascii="Times New Roman" w:eastAsia="Times New Roman" w:hAnsi="Times New Roman" w:cs="Times New Roman"/>
          <w:sz w:val="24"/>
          <w:szCs w:val="24"/>
        </w:rPr>
      </w:pPr>
      <w:ins w:id="540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COLSPAN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41" w:author="Unknown"/>
          <w:rFonts w:ascii="Times New Roman" w:eastAsia="Times New Roman" w:hAnsi="Times New Roman" w:cs="Times New Roman"/>
          <w:sz w:val="24"/>
          <w:szCs w:val="24"/>
        </w:rPr>
      </w:pPr>
      <w:ins w:id="542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43" w:author="Unknown"/>
          <w:rFonts w:ascii="Times New Roman" w:eastAsia="Times New Roman" w:hAnsi="Times New Roman" w:cs="Times New Roman"/>
          <w:sz w:val="24"/>
          <w:szCs w:val="24"/>
        </w:rPr>
      </w:pPr>
      <w:ins w:id="544" w:author="Unknown">
        <w:r w:rsidRPr="008E5016">
          <w:rPr>
            <w:rFonts w:ascii="Arial" w:eastAsia="Times New Roman" w:hAnsi="Arial" w:cs="Arial"/>
            <w:sz w:val="20"/>
            <w:szCs w:val="20"/>
          </w:rPr>
          <w:t>23)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Hangisi bağlantıyı yeni bir pencerede açar?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45" w:author="Unknown"/>
          <w:rFonts w:ascii="Times New Roman" w:eastAsia="Times New Roman" w:hAnsi="Times New Roman" w:cs="Times New Roman"/>
          <w:sz w:val="24"/>
          <w:szCs w:val="24"/>
        </w:rPr>
      </w:pPr>
      <w:ins w:id="546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lastRenderedPageBreak/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target=”</w:t>
        </w:r>
        <w:r w:rsidRPr="008E5016">
          <w:rPr>
            <w:rFonts w:ascii="Arial" w:eastAsia="Times New Roman" w:hAnsi="Arial" w:cs="Arial"/>
            <w:color w:val="FF0000"/>
            <w:spacing w:val="2"/>
            <w:sz w:val="20"/>
            <w:szCs w:val="20"/>
          </w:rPr>
          <w:t>_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lank”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47" w:author="Unknown"/>
          <w:rFonts w:ascii="Times New Roman" w:eastAsia="Times New Roman" w:hAnsi="Times New Roman" w:cs="Times New Roman"/>
          <w:sz w:val="24"/>
          <w:szCs w:val="24"/>
        </w:rPr>
      </w:pPr>
      <w:ins w:id="548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target=”_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p</w:t>
        </w:r>
        <w:r w:rsidRPr="008E5016">
          <w:rPr>
            <w:rFonts w:ascii="Arial" w:eastAsia="Times New Roman" w:hAnsi="Arial" w:cs="Arial"/>
            <w:sz w:val="20"/>
            <w:szCs w:val="20"/>
          </w:rPr>
          <w:t>arent”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49" w:author="Unknown"/>
          <w:rFonts w:ascii="Times New Roman" w:eastAsia="Times New Roman" w:hAnsi="Times New Roman" w:cs="Times New Roman"/>
          <w:sz w:val="24"/>
          <w:szCs w:val="24"/>
        </w:rPr>
      </w:pPr>
      <w:ins w:id="550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target=”_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s</w:t>
        </w:r>
        <w:r w:rsidRPr="008E5016">
          <w:rPr>
            <w:rFonts w:ascii="Arial" w:eastAsia="Times New Roman" w:hAnsi="Arial" w:cs="Arial"/>
            <w:sz w:val="20"/>
            <w:szCs w:val="20"/>
          </w:rPr>
          <w:t>elf”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51" w:author="Unknown"/>
          <w:rFonts w:ascii="Times New Roman" w:eastAsia="Times New Roman" w:hAnsi="Times New Roman" w:cs="Times New Roman"/>
          <w:sz w:val="24"/>
          <w:szCs w:val="24"/>
        </w:rPr>
      </w:pPr>
      <w:ins w:id="552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target=”_top”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53" w:author="Unknown"/>
          <w:rFonts w:ascii="Times New Roman" w:eastAsia="Times New Roman" w:hAnsi="Times New Roman" w:cs="Times New Roman"/>
          <w:sz w:val="24"/>
          <w:szCs w:val="24"/>
        </w:rPr>
      </w:pPr>
      <w:ins w:id="554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55" w:author="Unknown"/>
          <w:rFonts w:ascii="Times New Roman" w:eastAsia="Times New Roman" w:hAnsi="Times New Roman" w:cs="Times New Roman"/>
          <w:sz w:val="24"/>
          <w:szCs w:val="24"/>
        </w:rPr>
      </w:pPr>
      <w:ins w:id="556" w:author="Unknown">
        <w:r w:rsidRPr="008E5016">
          <w:rPr>
            <w:rFonts w:ascii="Arial" w:eastAsia="Times New Roman" w:hAnsi="Arial" w:cs="Arial"/>
            <w:sz w:val="20"/>
            <w:szCs w:val="20"/>
          </w:rPr>
          <w:t>24)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Hangisi metin düzenleme etiketlerinden değildir?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57" w:author="Unknown"/>
          <w:rFonts w:ascii="Times New Roman" w:eastAsia="Times New Roman" w:hAnsi="Times New Roman" w:cs="Times New Roman"/>
          <w:sz w:val="24"/>
          <w:szCs w:val="24"/>
        </w:rPr>
      </w:pPr>
      <w:ins w:id="558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&lt;H4&gt;…&lt;/H4&gt;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59" w:author="Unknown"/>
          <w:rFonts w:ascii="Times New Roman" w:eastAsia="Times New Roman" w:hAnsi="Times New Roman" w:cs="Times New Roman"/>
          <w:sz w:val="24"/>
          <w:szCs w:val="24"/>
        </w:rPr>
      </w:pPr>
      <w:ins w:id="560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&gt;</w:t>
        </w:r>
        <w:r w:rsidRPr="008E5016">
          <w:rPr>
            <w:rFonts w:ascii="Arial" w:eastAsia="Times New Roman" w:hAnsi="Arial" w:cs="Arial"/>
            <w:sz w:val="20"/>
            <w:szCs w:val="20"/>
          </w:rPr>
          <w:t>…&lt;/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61" w:author="Unknown"/>
          <w:rFonts w:ascii="Times New Roman" w:eastAsia="Times New Roman" w:hAnsi="Times New Roman" w:cs="Times New Roman"/>
          <w:sz w:val="24"/>
          <w:szCs w:val="24"/>
        </w:rPr>
      </w:pPr>
      <w:ins w:id="562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&lt;TR&gt;…&lt;TR&gt;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63" w:author="Unknown"/>
          <w:rFonts w:ascii="Times New Roman" w:eastAsia="Times New Roman" w:hAnsi="Times New Roman" w:cs="Times New Roman"/>
          <w:sz w:val="24"/>
          <w:szCs w:val="24"/>
        </w:rPr>
      </w:pPr>
      <w:ins w:id="564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&lt;P&gt;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…</w:t>
        </w:r>
        <w:r w:rsidRPr="008E5016">
          <w:rPr>
            <w:rFonts w:ascii="Arial" w:eastAsia="Times New Roman" w:hAnsi="Arial" w:cs="Arial"/>
            <w:sz w:val="20"/>
            <w:szCs w:val="20"/>
          </w:rPr>
          <w:t>&lt;/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P</w:t>
        </w:r>
        <w:r w:rsidRPr="008E5016">
          <w:rPr>
            <w:rFonts w:ascii="Arial" w:eastAsia="Times New Roman" w:hAnsi="Arial" w:cs="Arial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65" w:author="Unknown"/>
          <w:rFonts w:ascii="Times New Roman" w:eastAsia="Times New Roman" w:hAnsi="Times New Roman" w:cs="Times New Roman"/>
          <w:sz w:val="24"/>
          <w:szCs w:val="24"/>
        </w:rPr>
      </w:pPr>
      <w:ins w:id="566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67" w:author="Unknown"/>
          <w:rFonts w:ascii="Times New Roman" w:eastAsia="Times New Roman" w:hAnsi="Times New Roman" w:cs="Times New Roman"/>
          <w:sz w:val="24"/>
          <w:szCs w:val="24"/>
        </w:rPr>
      </w:pPr>
      <w:ins w:id="568" w:author="Unknown">
        <w:r w:rsidRPr="008E5016">
          <w:rPr>
            <w:rFonts w:ascii="Arial" w:eastAsia="Times New Roman" w:hAnsi="Arial" w:cs="Arial"/>
            <w:sz w:val="20"/>
            <w:szCs w:val="20"/>
          </w:rPr>
          <w:t>25)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Aşağıdakilerden hangisi listelerde kullanılan parametrelerden değildir?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69" w:author="Unknown"/>
          <w:rFonts w:ascii="Times New Roman" w:eastAsia="Times New Roman" w:hAnsi="Times New Roman" w:cs="Times New Roman"/>
          <w:sz w:val="24"/>
          <w:szCs w:val="24"/>
        </w:rPr>
      </w:pPr>
      <w:ins w:id="570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START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71" w:author="Unknown"/>
          <w:rFonts w:ascii="Times New Roman" w:eastAsia="Times New Roman" w:hAnsi="Times New Roman" w:cs="Times New Roman"/>
          <w:sz w:val="24"/>
          <w:szCs w:val="24"/>
        </w:rPr>
      </w:pPr>
      <w:ins w:id="572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FACE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73" w:author="Unknown"/>
          <w:rFonts w:ascii="Times New Roman" w:eastAsia="Times New Roman" w:hAnsi="Times New Roman" w:cs="Times New Roman"/>
          <w:sz w:val="24"/>
          <w:szCs w:val="24"/>
        </w:rPr>
      </w:pPr>
      <w:ins w:id="574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COMPA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C</w:t>
        </w:r>
        <w:r w:rsidRPr="008E5016">
          <w:rPr>
            <w:rFonts w:ascii="Arial" w:eastAsia="Times New Roman" w:hAnsi="Arial" w:cs="Arial"/>
            <w:sz w:val="20"/>
            <w:szCs w:val="20"/>
          </w:rPr>
          <w:t>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75" w:author="Unknown"/>
          <w:rFonts w:ascii="Times New Roman" w:eastAsia="Times New Roman" w:hAnsi="Times New Roman" w:cs="Times New Roman"/>
          <w:sz w:val="24"/>
          <w:szCs w:val="24"/>
        </w:rPr>
      </w:pPr>
      <w:ins w:id="576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TYPE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77" w:author="Unknown"/>
          <w:rFonts w:ascii="Times New Roman" w:eastAsia="Times New Roman" w:hAnsi="Times New Roman" w:cs="Times New Roman"/>
          <w:sz w:val="24"/>
          <w:szCs w:val="24"/>
        </w:rPr>
      </w:pPr>
      <w:ins w:id="578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79" w:author="Unknown"/>
          <w:rFonts w:ascii="Times New Roman" w:eastAsia="Times New Roman" w:hAnsi="Times New Roman" w:cs="Times New Roman"/>
          <w:sz w:val="24"/>
          <w:szCs w:val="24"/>
        </w:rPr>
      </w:pPr>
      <w:ins w:id="580" w:author="Unknown">
        <w:r w:rsidRPr="008E5016">
          <w:rPr>
            <w:rFonts w:ascii="Arial" w:eastAsia="Times New Roman" w:hAnsi="Arial" w:cs="Arial"/>
            <w:sz w:val="20"/>
            <w:szCs w:val="20"/>
          </w:rPr>
          <w:t>26)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Herhangi bir bilgisayara bağlanmak için karmaşık IP numaralarını akılda tutmak yerine hatırlanması ve yazılması kolay alan adlarına ne denir?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81" w:author="Unknown"/>
          <w:rFonts w:ascii="Times New Roman" w:eastAsia="Times New Roman" w:hAnsi="Times New Roman" w:cs="Times New Roman"/>
          <w:sz w:val="24"/>
          <w:szCs w:val="24"/>
        </w:rPr>
      </w:pPr>
      <w:ins w:id="582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Browser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83" w:author="Unknown"/>
          <w:rFonts w:ascii="Times New Roman" w:eastAsia="Times New Roman" w:hAnsi="Times New Roman" w:cs="Times New Roman"/>
          <w:sz w:val="24"/>
          <w:szCs w:val="24"/>
        </w:rPr>
      </w:pPr>
      <w:ins w:id="584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Internet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85" w:author="Unknown"/>
          <w:rFonts w:ascii="Times New Roman" w:eastAsia="Times New Roman" w:hAnsi="Times New Roman" w:cs="Times New Roman"/>
          <w:sz w:val="24"/>
          <w:szCs w:val="24"/>
        </w:rPr>
      </w:pPr>
      <w:ins w:id="586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color w:val="FF0000"/>
            <w:spacing w:val="2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color w:val="FF0000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ain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87" w:author="Unknown"/>
          <w:rFonts w:ascii="Times New Roman" w:eastAsia="Times New Roman" w:hAnsi="Times New Roman" w:cs="Times New Roman"/>
          <w:sz w:val="24"/>
          <w:szCs w:val="24"/>
        </w:rPr>
      </w:pPr>
      <w:ins w:id="588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Server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89" w:author="Unknown"/>
          <w:rFonts w:ascii="Times New Roman" w:eastAsia="Times New Roman" w:hAnsi="Times New Roman" w:cs="Times New Roman"/>
          <w:sz w:val="24"/>
          <w:szCs w:val="24"/>
        </w:rPr>
      </w:pPr>
      <w:ins w:id="590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591" w:author="Unknown"/>
          <w:rFonts w:ascii="Times New Roman" w:eastAsia="Times New Roman" w:hAnsi="Times New Roman" w:cs="Times New Roman"/>
          <w:sz w:val="24"/>
          <w:szCs w:val="24"/>
        </w:rPr>
      </w:pPr>
      <w:ins w:id="592" w:author="Unknown">
        <w:r w:rsidRPr="008E5016">
          <w:rPr>
            <w:rFonts w:ascii="Arial" w:eastAsia="Times New Roman" w:hAnsi="Arial" w:cs="Arial"/>
            <w:sz w:val="20"/>
            <w:szCs w:val="20"/>
          </w:rPr>
          <w:t>27)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Aşağıdakilerden hangisi arama motoru çeşitlerindendir?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93" w:author="Unknown"/>
          <w:rFonts w:ascii="Times New Roman" w:eastAsia="Times New Roman" w:hAnsi="Times New Roman" w:cs="Times New Roman"/>
          <w:sz w:val="24"/>
          <w:szCs w:val="24"/>
        </w:rPr>
      </w:pPr>
      <w:ins w:id="594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Client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95" w:author="Unknown"/>
          <w:rFonts w:ascii="Times New Roman" w:eastAsia="Times New Roman" w:hAnsi="Times New Roman" w:cs="Times New Roman"/>
          <w:sz w:val="24"/>
          <w:szCs w:val="24"/>
        </w:rPr>
      </w:pPr>
      <w:ins w:id="596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Server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97" w:author="Unknown"/>
          <w:rFonts w:ascii="Times New Roman" w:eastAsia="Times New Roman" w:hAnsi="Times New Roman" w:cs="Times New Roman"/>
          <w:sz w:val="24"/>
          <w:szCs w:val="24"/>
        </w:rPr>
      </w:pPr>
      <w:ins w:id="598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Crowler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599" w:author="Unknown"/>
          <w:rFonts w:ascii="Times New Roman" w:eastAsia="Times New Roman" w:hAnsi="Times New Roman" w:cs="Times New Roman"/>
          <w:sz w:val="24"/>
          <w:szCs w:val="24"/>
        </w:rPr>
      </w:pPr>
      <w:ins w:id="600" w:author="Unknown">
        <w:r w:rsidRPr="008E5016">
          <w:rPr>
            <w:rFonts w:ascii="Arial" w:eastAsia="Times New Roman" w:hAnsi="Arial" w:cs="Arial"/>
            <w:sz w:val="20"/>
            <w:szCs w:val="20"/>
          </w:rPr>
          <w:lastRenderedPageBreak/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Browser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01" w:author="Unknown"/>
          <w:rFonts w:ascii="Times New Roman" w:eastAsia="Times New Roman" w:hAnsi="Times New Roman" w:cs="Times New Roman"/>
          <w:sz w:val="24"/>
          <w:szCs w:val="24"/>
        </w:rPr>
      </w:pPr>
      <w:ins w:id="602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03" w:author="Unknown"/>
          <w:rFonts w:ascii="Times New Roman" w:eastAsia="Times New Roman" w:hAnsi="Times New Roman" w:cs="Times New Roman"/>
          <w:sz w:val="24"/>
          <w:szCs w:val="24"/>
        </w:rPr>
      </w:pPr>
      <w:ins w:id="604" w:author="Unknown">
        <w:r w:rsidRPr="008E5016">
          <w:rPr>
            <w:rFonts w:ascii="Arial" w:eastAsia="Times New Roman" w:hAnsi="Arial" w:cs="Arial"/>
            <w:sz w:val="20"/>
            <w:szCs w:val="20"/>
          </w:rPr>
          <w:t>28)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Aşağıdakilerden hangisi elemanın form üzerinde nasıl konumlanacağını belirtmek için kullanılır?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05" w:author="Unknown"/>
          <w:rFonts w:ascii="Times New Roman" w:eastAsia="Times New Roman" w:hAnsi="Times New Roman" w:cs="Times New Roman"/>
          <w:sz w:val="24"/>
          <w:szCs w:val="24"/>
        </w:rPr>
      </w:pPr>
      <w:ins w:id="606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Size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07" w:author="Unknown"/>
          <w:rFonts w:ascii="Times New Roman" w:eastAsia="Times New Roman" w:hAnsi="Times New Roman" w:cs="Times New Roman"/>
          <w:sz w:val="24"/>
          <w:szCs w:val="24"/>
        </w:rPr>
      </w:pPr>
      <w:ins w:id="608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Type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09" w:author="Unknown"/>
          <w:rFonts w:ascii="Times New Roman" w:eastAsia="Times New Roman" w:hAnsi="Times New Roman" w:cs="Times New Roman"/>
          <w:sz w:val="24"/>
          <w:szCs w:val="24"/>
        </w:rPr>
      </w:pPr>
      <w:ins w:id="610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Src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11" w:author="Unknown"/>
          <w:rFonts w:ascii="Times New Roman" w:eastAsia="Times New Roman" w:hAnsi="Times New Roman" w:cs="Times New Roman"/>
          <w:sz w:val="24"/>
          <w:szCs w:val="24"/>
        </w:rPr>
      </w:pPr>
      <w:ins w:id="612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align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13" w:author="Unknown"/>
          <w:rFonts w:ascii="Times New Roman" w:eastAsia="Times New Roman" w:hAnsi="Times New Roman" w:cs="Times New Roman"/>
          <w:sz w:val="24"/>
          <w:szCs w:val="24"/>
        </w:rPr>
      </w:pPr>
      <w:ins w:id="614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15" w:author="Unknown"/>
          <w:rFonts w:ascii="Times New Roman" w:eastAsia="Times New Roman" w:hAnsi="Times New Roman" w:cs="Times New Roman"/>
          <w:sz w:val="24"/>
          <w:szCs w:val="24"/>
        </w:rPr>
      </w:pPr>
      <w:ins w:id="616" w:author="Unknown">
        <w:r w:rsidRPr="008E5016">
          <w:rPr>
            <w:rFonts w:ascii="Arial" w:eastAsia="Times New Roman" w:hAnsi="Arial" w:cs="Arial"/>
            <w:sz w:val="20"/>
            <w:szCs w:val="20"/>
          </w:rPr>
          <w:t>29)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Kullanıcının birçok seçenek içerisinden bir tanesini seçebilmesine olanak tanıyan form nesnesi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17" w:author="Unknown"/>
          <w:rFonts w:ascii="Times New Roman" w:eastAsia="Times New Roman" w:hAnsi="Times New Roman" w:cs="Times New Roman"/>
          <w:sz w:val="24"/>
          <w:szCs w:val="24"/>
        </w:rPr>
      </w:pPr>
      <w:ins w:id="618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Radio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19" w:author="Unknown"/>
          <w:rFonts w:ascii="Times New Roman" w:eastAsia="Times New Roman" w:hAnsi="Times New Roman" w:cs="Times New Roman"/>
          <w:sz w:val="24"/>
          <w:szCs w:val="24"/>
        </w:rPr>
      </w:pPr>
      <w:ins w:id="620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Checkbox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21" w:author="Unknown"/>
          <w:rFonts w:ascii="Times New Roman" w:eastAsia="Times New Roman" w:hAnsi="Times New Roman" w:cs="Times New Roman"/>
          <w:sz w:val="24"/>
          <w:szCs w:val="24"/>
        </w:rPr>
      </w:pPr>
      <w:ins w:id="622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Text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23" w:author="Unknown"/>
          <w:rFonts w:ascii="Times New Roman" w:eastAsia="Times New Roman" w:hAnsi="Times New Roman" w:cs="Times New Roman"/>
          <w:sz w:val="24"/>
          <w:szCs w:val="24"/>
        </w:rPr>
      </w:pPr>
      <w:ins w:id="624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su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b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it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25" w:author="Unknown"/>
          <w:rFonts w:ascii="Times New Roman" w:eastAsia="Times New Roman" w:hAnsi="Times New Roman" w:cs="Times New Roman"/>
          <w:sz w:val="24"/>
          <w:szCs w:val="24"/>
        </w:rPr>
      </w:pPr>
      <w:ins w:id="626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27" w:author="Unknown"/>
          <w:rFonts w:ascii="Times New Roman" w:eastAsia="Times New Roman" w:hAnsi="Times New Roman" w:cs="Times New Roman"/>
          <w:sz w:val="24"/>
          <w:szCs w:val="24"/>
        </w:rPr>
      </w:pPr>
      <w:ins w:id="628" w:author="Unknown">
        <w:r w:rsidRPr="008E5016">
          <w:rPr>
            <w:rFonts w:ascii="Arial" w:eastAsia="Times New Roman" w:hAnsi="Arial" w:cs="Arial"/>
            <w:sz w:val="20"/>
            <w:szCs w:val="20"/>
          </w:rPr>
          <w:t>30)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Formunuza yazı yazılabilecek alan eklemek için kullanılan form nesnesi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29" w:author="Unknown"/>
          <w:rFonts w:ascii="Times New Roman" w:eastAsia="Times New Roman" w:hAnsi="Times New Roman" w:cs="Times New Roman"/>
          <w:sz w:val="24"/>
          <w:szCs w:val="24"/>
        </w:rPr>
      </w:pPr>
      <w:ins w:id="630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Text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31" w:author="Unknown"/>
          <w:rFonts w:ascii="Times New Roman" w:eastAsia="Times New Roman" w:hAnsi="Times New Roman" w:cs="Times New Roman"/>
          <w:sz w:val="24"/>
          <w:szCs w:val="24"/>
        </w:rPr>
      </w:pPr>
      <w:ins w:id="632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Sub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it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33" w:author="Unknown"/>
          <w:rFonts w:ascii="Times New Roman" w:eastAsia="Times New Roman" w:hAnsi="Times New Roman" w:cs="Times New Roman"/>
          <w:sz w:val="24"/>
          <w:szCs w:val="24"/>
        </w:rPr>
      </w:pPr>
      <w:ins w:id="634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Textarea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35" w:author="Unknown"/>
          <w:rFonts w:ascii="Times New Roman" w:eastAsia="Times New Roman" w:hAnsi="Times New Roman" w:cs="Times New Roman"/>
          <w:sz w:val="24"/>
          <w:szCs w:val="24"/>
        </w:rPr>
      </w:pPr>
      <w:ins w:id="636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age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37" w:author="Unknown"/>
          <w:rFonts w:ascii="Times New Roman" w:eastAsia="Times New Roman" w:hAnsi="Times New Roman" w:cs="Times New Roman"/>
          <w:sz w:val="24"/>
          <w:szCs w:val="24"/>
        </w:rPr>
      </w:pPr>
      <w:ins w:id="638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39" w:author="Unknown"/>
          <w:rFonts w:ascii="Times New Roman" w:eastAsia="Times New Roman" w:hAnsi="Times New Roman" w:cs="Times New Roman"/>
          <w:sz w:val="24"/>
          <w:szCs w:val="24"/>
        </w:rPr>
      </w:pPr>
      <w:ins w:id="640" w:author="Unknown">
        <w:r w:rsidRPr="008E5016">
          <w:rPr>
            <w:rFonts w:ascii="Arial" w:eastAsia="Times New Roman" w:hAnsi="Arial" w:cs="Arial"/>
            <w:sz w:val="20"/>
            <w:szCs w:val="20"/>
          </w:rPr>
          <w:t>31)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Web tarayıcınızın penceresini yapışık parçalara ayırarak her bir parçanın ayrı bir içerik sergilemesini sağlayan etiket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41" w:author="Unknown"/>
          <w:rFonts w:ascii="Times New Roman" w:eastAsia="Times New Roman" w:hAnsi="Times New Roman" w:cs="Times New Roman"/>
          <w:sz w:val="24"/>
          <w:szCs w:val="24"/>
        </w:rPr>
      </w:pPr>
      <w:ins w:id="642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&lt;frame&gt;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43" w:author="Unknown"/>
          <w:rFonts w:ascii="Times New Roman" w:eastAsia="Times New Roman" w:hAnsi="Times New Roman" w:cs="Times New Roman"/>
          <w:sz w:val="24"/>
          <w:szCs w:val="24"/>
        </w:rPr>
      </w:pPr>
      <w:ins w:id="644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&lt;framese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t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45" w:author="Unknown"/>
          <w:rFonts w:ascii="Times New Roman" w:eastAsia="Times New Roman" w:hAnsi="Times New Roman" w:cs="Times New Roman"/>
          <w:sz w:val="24"/>
          <w:szCs w:val="24"/>
        </w:rPr>
      </w:pPr>
      <w:ins w:id="646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&lt;input&gt;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47" w:author="Unknown"/>
          <w:rFonts w:ascii="Times New Roman" w:eastAsia="Times New Roman" w:hAnsi="Times New Roman" w:cs="Times New Roman"/>
          <w:sz w:val="24"/>
          <w:szCs w:val="24"/>
        </w:rPr>
      </w:pPr>
      <w:ins w:id="648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&lt;colspan&gt;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49" w:author="Unknown"/>
          <w:rFonts w:ascii="Times New Roman" w:eastAsia="Times New Roman" w:hAnsi="Times New Roman" w:cs="Times New Roman"/>
          <w:sz w:val="24"/>
          <w:szCs w:val="24"/>
        </w:rPr>
      </w:pPr>
      <w:ins w:id="650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51" w:author="Unknown"/>
          <w:rFonts w:ascii="Times New Roman" w:eastAsia="Times New Roman" w:hAnsi="Times New Roman" w:cs="Times New Roman"/>
          <w:sz w:val="24"/>
          <w:szCs w:val="24"/>
        </w:rPr>
      </w:pPr>
      <w:ins w:id="652" w:author="Unknown">
        <w:r w:rsidRPr="008E5016">
          <w:rPr>
            <w:rFonts w:ascii="Arial" w:eastAsia="Times New Roman" w:hAnsi="Arial" w:cs="Arial"/>
            <w:sz w:val="20"/>
            <w:szCs w:val="20"/>
          </w:rPr>
          <w:t>32)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Aşağıdakilerden hangisi &lt;frame&gt; ile beraber kullanılan parametrelerden değildir?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53" w:author="Unknown"/>
          <w:rFonts w:ascii="Times New Roman" w:eastAsia="Times New Roman" w:hAnsi="Times New Roman" w:cs="Times New Roman"/>
          <w:sz w:val="24"/>
          <w:szCs w:val="24"/>
        </w:rPr>
      </w:pPr>
      <w:ins w:id="654" w:author="Unknown">
        <w:r w:rsidRPr="008E5016">
          <w:rPr>
            <w:rFonts w:ascii="Arial" w:eastAsia="Times New Roman" w:hAnsi="Arial" w:cs="Arial"/>
            <w:sz w:val="20"/>
            <w:szCs w:val="20"/>
          </w:rPr>
          <w:lastRenderedPageBreak/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Na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55" w:author="Unknown"/>
          <w:rFonts w:ascii="Times New Roman" w:eastAsia="Times New Roman" w:hAnsi="Times New Roman" w:cs="Times New Roman"/>
          <w:sz w:val="24"/>
          <w:szCs w:val="24"/>
        </w:rPr>
      </w:pPr>
      <w:ins w:id="656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Scrolling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57" w:author="Unknown"/>
          <w:rFonts w:ascii="Times New Roman" w:eastAsia="Times New Roman" w:hAnsi="Times New Roman" w:cs="Times New Roman"/>
          <w:sz w:val="24"/>
          <w:szCs w:val="24"/>
        </w:rPr>
      </w:pPr>
      <w:ins w:id="658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Resi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z</w:t>
        </w:r>
        <w:r w:rsidRPr="008E5016">
          <w:rPr>
            <w:rFonts w:ascii="Arial" w:eastAsia="Times New Roman" w:hAnsi="Arial" w:cs="Arial"/>
            <w:sz w:val="20"/>
            <w:szCs w:val="20"/>
          </w:rPr>
          <w:t>e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59" w:author="Unknown"/>
          <w:rFonts w:ascii="Times New Roman" w:eastAsia="Times New Roman" w:hAnsi="Times New Roman" w:cs="Times New Roman"/>
          <w:sz w:val="24"/>
          <w:szCs w:val="24"/>
        </w:rPr>
      </w:pPr>
      <w:ins w:id="660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colspan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61" w:author="Unknown"/>
          <w:rFonts w:ascii="Times New Roman" w:eastAsia="Times New Roman" w:hAnsi="Times New Roman" w:cs="Times New Roman"/>
          <w:sz w:val="24"/>
          <w:szCs w:val="24"/>
        </w:rPr>
      </w:pPr>
      <w:ins w:id="662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63" w:author="Unknown"/>
          <w:rFonts w:ascii="Times New Roman" w:eastAsia="Times New Roman" w:hAnsi="Times New Roman" w:cs="Times New Roman"/>
          <w:sz w:val="24"/>
          <w:szCs w:val="24"/>
        </w:rPr>
      </w:pPr>
      <w:ins w:id="664" w:author="Unknown">
        <w:r w:rsidRPr="008E5016">
          <w:rPr>
            <w:rFonts w:ascii="Arial" w:eastAsia="Times New Roman" w:hAnsi="Arial" w:cs="Arial"/>
            <w:sz w:val="20"/>
            <w:szCs w:val="20"/>
          </w:rPr>
          <w:t>33)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Çerçeve desteği olmayan tarayıcılarda görüntülenecek sayfayı belirlemede kullanılan etiket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65" w:author="Unknown"/>
          <w:rFonts w:ascii="Times New Roman" w:eastAsia="Times New Roman" w:hAnsi="Times New Roman" w:cs="Times New Roman"/>
          <w:sz w:val="24"/>
          <w:szCs w:val="24"/>
        </w:rPr>
      </w:pPr>
      <w:ins w:id="666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 New Roman ;" w:eastAsia="Times New Roman" w:hAnsi="Times  New Roman ;" w:cs="Arial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&lt;frame&gt;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67" w:author="Unknown"/>
          <w:rFonts w:ascii="Times New Roman" w:eastAsia="Times New Roman" w:hAnsi="Times New Roman" w:cs="Times New Roman"/>
          <w:sz w:val="24"/>
          <w:szCs w:val="24"/>
        </w:rPr>
      </w:pPr>
      <w:ins w:id="668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&lt;nofra</w:t>
        </w:r>
        <w:r w:rsidRPr="008E5016">
          <w:rPr>
            <w:rFonts w:ascii="Arial" w:eastAsia="Times New Roman" w:hAnsi="Arial" w:cs="Arial"/>
            <w:color w:val="FF0000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e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s&gt;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69" w:author="Unknown"/>
          <w:rFonts w:ascii="Times New Roman" w:eastAsia="Times New Roman" w:hAnsi="Times New Roman" w:cs="Times New Roman"/>
          <w:sz w:val="24"/>
          <w:szCs w:val="24"/>
        </w:rPr>
      </w:pPr>
      <w:ins w:id="670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&lt;frameset&gt;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71" w:author="Unknown"/>
          <w:rFonts w:ascii="Times New Roman" w:eastAsia="Times New Roman" w:hAnsi="Times New Roman" w:cs="Times New Roman"/>
          <w:sz w:val="24"/>
          <w:szCs w:val="24"/>
        </w:rPr>
      </w:pPr>
      <w:ins w:id="672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&lt;noframeset&gt;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73" w:author="Unknown"/>
          <w:rFonts w:ascii="Times New Roman" w:eastAsia="Times New Roman" w:hAnsi="Times New Roman" w:cs="Times New Roman"/>
          <w:sz w:val="24"/>
          <w:szCs w:val="24"/>
        </w:rPr>
      </w:pPr>
      <w:ins w:id="674" w:author="Unknown">
        <w:r w:rsidRPr="008E5016">
          <w:rPr>
            <w:rFonts w:ascii="Arial" w:eastAsia="Times New Roman" w:hAnsi="Arial" w:cs="Arial"/>
            <w:sz w:val="20"/>
            <w:szCs w:val="20"/>
          </w:rPr>
          <w:t>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75" w:author="Unknown"/>
          <w:rFonts w:ascii="Times New Roman" w:eastAsia="Times New Roman" w:hAnsi="Times New Roman" w:cs="Times New Roman"/>
          <w:sz w:val="24"/>
          <w:szCs w:val="24"/>
        </w:rPr>
      </w:pPr>
      <w:ins w:id="676" w:author="Unknown">
        <w:r w:rsidRPr="008E5016">
          <w:rPr>
            <w:rFonts w:ascii="Arial" w:eastAsia="Times New Roman" w:hAnsi="Arial" w:cs="Arial"/>
            <w:sz w:val="20"/>
            <w:szCs w:val="20"/>
          </w:rPr>
          <w:t>34)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Stil kısmı HTML dokümanının hangi aralığında tanımlanır?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77" w:author="Unknown"/>
          <w:rFonts w:ascii="Times New Roman" w:eastAsia="Times New Roman" w:hAnsi="Times New Roman" w:cs="Times New Roman"/>
          <w:sz w:val="24"/>
          <w:szCs w:val="24"/>
        </w:rPr>
      </w:pPr>
      <w:ins w:id="678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&lt;head&gt;…&lt;/head&gt;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79" w:author="Unknown"/>
          <w:rFonts w:ascii="Times New Roman" w:eastAsia="Times New Roman" w:hAnsi="Times New Roman" w:cs="Times New Roman"/>
          <w:sz w:val="24"/>
          <w:szCs w:val="24"/>
        </w:rPr>
      </w:pPr>
      <w:ins w:id="680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&lt;title&gt;…&lt;/title&gt;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81" w:author="Unknown"/>
          <w:rFonts w:ascii="Times New Roman" w:eastAsia="Times New Roman" w:hAnsi="Times New Roman" w:cs="Times New Roman"/>
          <w:sz w:val="24"/>
          <w:szCs w:val="24"/>
        </w:rPr>
      </w:pPr>
      <w:ins w:id="682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&lt;bo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&gt;…&lt;/bo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d</w:t>
        </w:r>
        <w:r w:rsidRPr="008E5016">
          <w:rPr>
            <w:rFonts w:ascii="Arial" w:eastAsia="Times New Roman" w:hAnsi="Arial" w:cs="Arial"/>
            <w:spacing w:val="2"/>
            <w:sz w:val="20"/>
            <w:szCs w:val="20"/>
          </w:rPr>
          <w:t>y</w:t>
        </w:r>
        <w:r w:rsidRPr="008E5016">
          <w:rPr>
            <w:rFonts w:ascii="Arial" w:eastAsia="Times New Roman" w:hAnsi="Arial" w:cs="Arial"/>
            <w:sz w:val="20"/>
            <w:szCs w:val="20"/>
          </w:rPr>
          <w:t>&gt;</w:t>
        </w:r>
      </w:ins>
    </w:p>
    <w:p w:rsidR="008E5016" w:rsidRPr="008E5016" w:rsidRDefault="008E5016" w:rsidP="00FA21B2">
      <w:pPr>
        <w:spacing w:before="100" w:beforeAutospacing="1" w:after="100" w:afterAutospacing="1" w:line="240" w:lineRule="auto"/>
        <w:ind w:left="360"/>
        <w:rPr>
          <w:ins w:id="683" w:author="Unknown"/>
          <w:rFonts w:ascii="Times New Roman" w:eastAsia="Times New Roman" w:hAnsi="Times New Roman" w:cs="Times New Roman"/>
          <w:sz w:val="24"/>
          <w:szCs w:val="24"/>
        </w:rPr>
      </w:pPr>
      <w:ins w:id="684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&lt;for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&gt;</w:t>
        </w:r>
        <w:r w:rsidRPr="008E5016">
          <w:rPr>
            <w:rFonts w:ascii="Arial" w:eastAsia="Times New Roman" w:hAnsi="Arial" w:cs="Arial"/>
            <w:sz w:val="20"/>
            <w:szCs w:val="20"/>
          </w:rPr>
          <w:t>…&lt;/for</w:t>
        </w:r>
        <w:r w:rsidRPr="008E5016">
          <w:rPr>
            <w:rFonts w:ascii="Arial" w:eastAsia="Times New Roman" w:hAnsi="Arial" w:cs="Arial"/>
            <w:spacing w:val="-2"/>
            <w:sz w:val="20"/>
            <w:szCs w:val="20"/>
          </w:rPr>
          <w:t>m</w:t>
        </w:r>
        <w:r w:rsidRPr="008E5016">
          <w:rPr>
            <w:rFonts w:ascii="Arial" w:eastAsia="Times New Roman" w:hAnsi="Arial" w:cs="Arial"/>
            <w:sz w:val="20"/>
            <w:szCs w:val="20"/>
          </w:rPr>
          <w:t>&gt; 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rPr>
          <w:ins w:id="685" w:author="Unknown"/>
          <w:rFonts w:ascii="Times New Roman" w:eastAsia="Times New Roman" w:hAnsi="Times New Roman" w:cs="Times New Roman"/>
          <w:sz w:val="24"/>
          <w:szCs w:val="24"/>
        </w:rPr>
      </w:pPr>
      <w:ins w:id="686" w:author="Unknown">
        <w:r w:rsidRPr="008E5016">
          <w:rPr>
            <w:rFonts w:ascii="Arial" w:eastAsia="Times New Roman" w:hAnsi="Arial" w:cs="Arial"/>
            <w:sz w:val="20"/>
            <w:szCs w:val="20"/>
          </w:rPr>
          <w:t>35)</w:t>
        </w:r>
        <w:r w:rsidRPr="008E5016">
          <w:rPr>
            <w:rFonts w:ascii="Times New  Roman ;" w:eastAsia="Times New Roman" w:hAnsi="Times New  Roman ;" w:cs="Arial"/>
            <w:sz w:val="14"/>
            <w:szCs w:val="14"/>
          </w:rPr>
          <w:t xml:space="preserve">    </w:t>
        </w:r>
        <w:r w:rsidRPr="008E5016">
          <w:rPr>
            <w:rFonts w:ascii="Arial" w:eastAsia="Times New Roman" w:hAnsi="Arial" w:cs="Arial"/>
            <w:sz w:val="20"/>
            <w:szCs w:val="20"/>
          </w:rPr>
          <w:t>Belgenin tümünde etkili olan stil çeşidi hangisidir?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87" w:author="Unknown"/>
          <w:rFonts w:ascii="Times New Roman" w:eastAsia="Times New Roman" w:hAnsi="Times New Roman" w:cs="Times New Roman"/>
          <w:sz w:val="24"/>
          <w:szCs w:val="24"/>
        </w:rPr>
      </w:pPr>
      <w:ins w:id="688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Yerel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89" w:author="Unknown"/>
          <w:rFonts w:ascii="Times New Roman" w:eastAsia="Times New Roman" w:hAnsi="Times New Roman" w:cs="Times New Roman"/>
          <w:sz w:val="24"/>
          <w:szCs w:val="24"/>
        </w:rPr>
      </w:pPr>
      <w:ins w:id="690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Genel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91" w:author="Unknown"/>
          <w:rFonts w:ascii="Times New Roman" w:eastAsia="Times New Roman" w:hAnsi="Times New Roman" w:cs="Times New Roman"/>
          <w:sz w:val="24"/>
          <w:szCs w:val="24"/>
        </w:rPr>
      </w:pPr>
      <w:ins w:id="692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Harici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93" w:author="Unknown"/>
          <w:rFonts w:ascii="Times New Roman" w:eastAsia="Times New Roman" w:hAnsi="Times New Roman" w:cs="Times New Roman"/>
          <w:sz w:val="24"/>
          <w:szCs w:val="24"/>
        </w:rPr>
      </w:pPr>
      <w:ins w:id="694" w:author="Unknown">
        <w:r w:rsidRPr="008E5016">
          <w:rPr>
            <w:rFonts w:ascii="Arial" w:eastAsia="Times New Roman" w:hAnsi="Arial" w:cs="Arial"/>
            <w:sz w:val="20"/>
            <w:szCs w:val="20"/>
          </w:rPr>
          <w:t>d)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Dahili</w:t>
        </w:r>
      </w:ins>
    </w:p>
    <w:p w:rsidR="008E5016" w:rsidRPr="008E5016" w:rsidRDefault="008E5016" w:rsidP="00FA21B2">
      <w:pPr>
        <w:spacing w:before="100" w:beforeAutospacing="1" w:after="100" w:afterAutospacing="1" w:line="240" w:lineRule="auto"/>
        <w:rPr>
          <w:ins w:id="695" w:author="Unknown"/>
          <w:rFonts w:ascii="Times New Roman" w:eastAsia="Times New Roman" w:hAnsi="Times New Roman" w:cs="Times New Roman"/>
          <w:sz w:val="24"/>
          <w:szCs w:val="24"/>
        </w:rPr>
      </w:pPr>
      <w:ins w:id="696" w:author="Unknown">
        <w:r w:rsidRPr="008E5016">
          <w:rPr>
            <w:rFonts w:ascii="Arial" w:eastAsia="Times New Roman" w:hAnsi="Arial" w:cs="Arial"/>
            <w:sz w:val="20"/>
            <w:szCs w:val="20"/>
          </w:rPr>
          <w:t> 36)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          </w:t>
        </w:r>
        <w:r w:rsidRPr="008E5016">
          <w:rPr>
            <w:rFonts w:ascii="Arial" w:eastAsia="Times New Roman" w:hAnsi="Arial" w:cs="Arial"/>
            <w:sz w:val="20"/>
            <w:szCs w:val="20"/>
          </w:rPr>
          <w:t>Aşağıdakilerden hangisi başlık için tanımlanmış bir stildir?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97" w:author="Unknown"/>
          <w:rFonts w:ascii="Times New Roman" w:eastAsia="Times New Roman" w:hAnsi="Times New Roman" w:cs="Times New Roman"/>
          <w:sz w:val="24"/>
          <w:szCs w:val="24"/>
        </w:rPr>
      </w:pPr>
      <w:ins w:id="698" w:author="Unknown">
        <w:r w:rsidRPr="008E5016">
          <w:rPr>
            <w:rFonts w:ascii="Arial" w:eastAsia="Times New Roman" w:hAnsi="Arial" w:cs="Arial"/>
            <w:sz w:val="20"/>
            <w:szCs w:val="20"/>
          </w:rPr>
          <w:t>a)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p {font-s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i</w:t>
        </w:r>
        <w:r w:rsidRPr="008E5016">
          <w:rPr>
            <w:rFonts w:ascii="Arial" w:eastAsia="Times New Roman" w:hAnsi="Arial" w:cs="Arial"/>
            <w:sz w:val="20"/>
            <w:szCs w:val="20"/>
          </w:rPr>
          <w:t>ze: 20pt; col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sz w:val="20"/>
            <w:szCs w:val="20"/>
          </w:rPr>
          <w:t>r: red}</w:t>
        </w:r>
      </w:ins>
    </w:p>
    <w:p w:rsidR="008E5016" w:rsidRPr="008E5016" w:rsidRDefault="008E5016" w:rsidP="008E5016">
      <w:pPr>
        <w:spacing w:before="100" w:beforeAutospacing="1" w:after="100" w:afterAutospacing="1" w:line="240" w:lineRule="auto"/>
        <w:ind w:left="360"/>
        <w:rPr>
          <w:ins w:id="699" w:author="Unknown"/>
          <w:rFonts w:ascii="Times New Roman" w:eastAsia="Times New Roman" w:hAnsi="Times New Roman" w:cs="Times New Roman"/>
          <w:sz w:val="24"/>
          <w:szCs w:val="24"/>
        </w:rPr>
      </w:pPr>
      <w:ins w:id="700" w:author="Unknown">
        <w:r w:rsidRPr="008E5016">
          <w:rPr>
            <w:rFonts w:ascii="Arial" w:eastAsia="Times New Roman" w:hAnsi="Arial" w:cs="Arial"/>
            <w:sz w:val="20"/>
            <w:szCs w:val="20"/>
          </w:rPr>
          <w:t>b)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u {font-size: 20pt; co</w:t>
        </w:r>
        <w:r w:rsidRPr="008E5016">
          <w:rPr>
            <w:rFonts w:ascii="Arial" w:eastAsia="Times New Roman" w:hAnsi="Arial" w:cs="Arial"/>
            <w:spacing w:val="-1"/>
            <w:sz w:val="20"/>
            <w:szCs w:val="20"/>
          </w:rPr>
          <w:t>l</w:t>
        </w:r>
        <w:r w:rsidRPr="008E5016">
          <w:rPr>
            <w:rFonts w:ascii="Arial" w:eastAsia="Times New Roman" w:hAnsi="Arial" w:cs="Arial"/>
            <w:spacing w:val="1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sz w:val="20"/>
            <w:szCs w:val="20"/>
          </w:rPr>
          <w:t>r: red}</w:t>
        </w:r>
      </w:ins>
    </w:p>
    <w:p w:rsidR="00FA21B2" w:rsidRDefault="008E5016" w:rsidP="00FA21B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0"/>
          <w:szCs w:val="20"/>
        </w:rPr>
      </w:pPr>
      <w:ins w:id="701" w:author="Unknown">
        <w:r w:rsidRPr="008E5016">
          <w:rPr>
            <w:rFonts w:ascii="Arial" w:eastAsia="Times New Roman" w:hAnsi="Arial" w:cs="Arial"/>
            <w:sz w:val="20"/>
            <w:szCs w:val="20"/>
          </w:rPr>
          <w:t>c)</w:t>
        </w:r>
        <w:r w:rsidRPr="008E5016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sz w:val="20"/>
            <w:szCs w:val="20"/>
          </w:rPr>
          <w:t>s2 {font-size: 20pt; color: red}</w:t>
        </w:r>
      </w:ins>
    </w:p>
    <w:p w:rsidR="008E5016" w:rsidRPr="008E5016" w:rsidRDefault="008E5016" w:rsidP="00FA21B2">
      <w:pPr>
        <w:spacing w:before="100" w:beforeAutospacing="1" w:after="100" w:afterAutospacing="1" w:line="240" w:lineRule="auto"/>
        <w:ind w:left="360"/>
        <w:rPr>
          <w:ins w:id="702" w:author="Unknown"/>
          <w:rFonts w:ascii="Times New Roman" w:eastAsia="Times New Roman" w:hAnsi="Times New Roman" w:cs="Times New Roman"/>
          <w:sz w:val="24"/>
          <w:szCs w:val="24"/>
        </w:rPr>
      </w:pPr>
      <w:ins w:id="703" w:author="Unknown"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)</w:t>
        </w:r>
        <w:r w:rsidRPr="008E5016">
          <w:rPr>
            <w:rFonts w:ascii="Times New Roman" w:eastAsia="Times New Roman" w:hAnsi="Times New Roman" w:cs="Times New Roman"/>
            <w:color w:val="FF0000"/>
            <w:sz w:val="14"/>
            <w:szCs w:val="14"/>
          </w:rPr>
          <w:t xml:space="preserve"> 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h3 {font-</w:t>
        </w:r>
        <w:r w:rsidRPr="008E5016">
          <w:rPr>
            <w:rFonts w:ascii="Arial" w:eastAsia="Times New Roman" w:hAnsi="Arial" w:cs="Arial"/>
            <w:color w:val="FF0000"/>
            <w:spacing w:val="-1"/>
            <w:sz w:val="20"/>
            <w:szCs w:val="20"/>
          </w:rPr>
          <w:t>s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ize: 20pt; co</w:t>
        </w:r>
        <w:r w:rsidRPr="008E5016">
          <w:rPr>
            <w:rFonts w:ascii="Arial" w:eastAsia="Times New Roman" w:hAnsi="Arial" w:cs="Arial"/>
            <w:color w:val="FF0000"/>
            <w:spacing w:val="-1"/>
            <w:sz w:val="20"/>
            <w:szCs w:val="20"/>
          </w:rPr>
          <w:t>l</w:t>
        </w:r>
        <w:r w:rsidRPr="008E5016">
          <w:rPr>
            <w:rFonts w:ascii="Arial" w:eastAsia="Times New Roman" w:hAnsi="Arial" w:cs="Arial"/>
            <w:color w:val="FF0000"/>
            <w:spacing w:val="1"/>
            <w:sz w:val="20"/>
            <w:szCs w:val="20"/>
          </w:rPr>
          <w:t>o</w:t>
        </w:r>
        <w:r w:rsidRPr="008E5016">
          <w:rPr>
            <w:rFonts w:ascii="Arial" w:eastAsia="Times New Roman" w:hAnsi="Arial" w:cs="Arial"/>
            <w:color w:val="FF0000"/>
            <w:sz w:val="20"/>
            <w:szCs w:val="20"/>
          </w:rPr>
          <w:t>r: red}</w:t>
        </w:r>
      </w:ins>
    </w:p>
    <w:p w:rsidR="008E5016" w:rsidRDefault="008E5016"/>
    <w:sectPr w:rsidR="008E5016" w:rsidSect="005B0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4E4" w:rsidRDefault="00C434E4" w:rsidP="00C649E3">
      <w:pPr>
        <w:spacing w:after="0" w:line="240" w:lineRule="auto"/>
      </w:pPr>
      <w:r>
        <w:separator/>
      </w:r>
    </w:p>
  </w:endnote>
  <w:endnote w:type="continuationSeparator" w:id="0">
    <w:p w:rsidR="00C434E4" w:rsidRDefault="00C434E4" w:rsidP="00C6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 New  Roman ;">
    <w:altName w:val="Times New Roman"/>
    <w:panose1 w:val="00000000000000000000"/>
    <w:charset w:val="00"/>
    <w:family w:val="roman"/>
    <w:notTrueType/>
    <w:pitch w:val="default"/>
  </w:font>
  <w:font w:name="Times  New Roman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4E4" w:rsidRDefault="00C434E4" w:rsidP="00C649E3">
      <w:pPr>
        <w:spacing w:after="0" w:line="240" w:lineRule="auto"/>
      </w:pPr>
      <w:r>
        <w:separator/>
      </w:r>
    </w:p>
  </w:footnote>
  <w:footnote w:type="continuationSeparator" w:id="0">
    <w:p w:rsidR="00C434E4" w:rsidRDefault="00C434E4" w:rsidP="00C64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8E5016"/>
    <w:rsid w:val="002518E1"/>
    <w:rsid w:val="005B0A7E"/>
    <w:rsid w:val="008E5016"/>
    <w:rsid w:val="00B44379"/>
    <w:rsid w:val="00C434E4"/>
    <w:rsid w:val="00C649E3"/>
    <w:rsid w:val="00D8181C"/>
    <w:rsid w:val="00DA4180"/>
    <w:rsid w:val="00F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770297-FC9A-4E5F-BFB5-0513212A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A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8E5016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semiHidden/>
    <w:unhideWhenUsed/>
    <w:rsid w:val="00C64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C649E3"/>
  </w:style>
  <w:style w:type="paragraph" w:styleId="AltBilgi">
    <w:name w:val="footer"/>
    <w:basedOn w:val="Normal"/>
    <w:link w:val="AltBilgiChar"/>
    <w:uiPriority w:val="99"/>
    <w:semiHidden/>
    <w:unhideWhenUsed/>
    <w:rsid w:val="00C64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C6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ishak</dc:creator>
  <cp:lastModifiedBy>Emrullah</cp:lastModifiedBy>
  <cp:revision>6</cp:revision>
  <dcterms:created xsi:type="dcterms:W3CDTF">2010-05-13T08:47:00Z</dcterms:created>
  <dcterms:modified xsi:type="dcterms:W3CDTF">2018-03-23T06:07:00Z</dcterms:modified>
</cp:coreProperties>
</file>